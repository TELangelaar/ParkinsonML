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08CC5" w14:textId="77777777" w:rsidR="00C82639" w:rsidRDefault="00C82639" w:rsidP="00C82639">
      <w:pPr>
        <w:tabs>
          <w:tab w:val="left" w:pos="0"/>
          <w:tab w:val="left" w:pos="284"/>
        </w:tabs>
        <w:ind w:right="-283"/>
        <w:rPr>
          <w:rFonts w:ascii="Verdana" w:hAnsi="Verdana"/>
          <w:sz w:val="18"/>
          <w:szCs w:val="18"/>
          <w:lang w:val="en-GB"/>
        </w:rPr>
      </w:pPr>
      <w:bookmarkStart w:id="0" w:name="_GoBack"/>
      <w:bookmarkEnd w:id="0"/>
    </w:p>
    <w:p w14:paraId="7BF51BDB" w14:textId="77777777" w:rsidR="00C82639" w:rsidRDefault="00C82639" w:rsidP="00C82639">
      <w:pPr>
        <w:pStyle w:val="Kop3"/>
        <w:numPr>
          <w:ilvl w:val="0"/>
          <w:numId w:val="27"/>
        </w:numPr>
        <w:tabs>
          <w:tab w:val="left" w:pos="0"/>
          <w:tab w:val="left" w:pos="284"/>
          <w:tab w:val="left" w:pos="2249"/>
        </w:tabs>
        <w:ind w:left="0" w:right="-283" w:firstLine="0"/>
        <w:rPr>
          <w:spacing w:val="1"/>
          <w:sz w:val="18"/>
          <w:szCs w:val="18"/>
          <w:lang w:val="en-GB"/>
        </w:rPr>
      </w:pPr>
      <w:r>
        <w:rPr>
          <w:spacing w:val="1"/>
          <w:sz w:val="18"/>
          <w:szCs w:val="18"/>
          <w:lang w:val="en-GB"/>
        </w:rPr>
        <w:t>BASIC DETAILS</w:t>
      </w:r>
    </w:p>
    <w:p w14:paraId="053AACE7"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b/>
          <w:bCs/>
          <w:spacing w:val="-2"/>
          <w:sz w:val="18"/>
          <w:szCs w:val="18"/>
          <w:lang w:val="en-GB"/>
        </w:rPr>
        <w:t>1</w:t>
      </w:r>
      <w:r>
        <w:rPr>
          <w:rFonts w:ascii="Verdana" w:eastAsia="Verdana" w:hAnsi="Verdana" w:cs="Verdana"/>
          <w:b/>
          <w:bCs/>
          <w:sz w:val="18"/>
          <w:szCs w:val="18"/>
          <w:lang w:val="en-GB"/>
        </w:rPr>
        <w:t>a</w:t>
      </w:r>
      <w:r>
        <w:rPr>
          <w:rFonts w:ascii="Verdana" w:eastAsia="Verdana" w:hAnsi="Verdana" w:cs="Verdana"/>
          <w:b/>
          <w:bCs/>
          <w:spacing w:val="-2"/>
          <w:sz w:val="18"/>
          <w:szCs w:val="18"/>
          <w:lang w:val="en-GB"/>
        </w:rPr>
        <w:t xml:space="preserve"> </w:t>
      </w:r>
      <w:r>
        <w:rPr>
          <w:rFonts w:ascii="Verdana" w:eastAsia="Verdana" w:hAnsi="Verdana" w:cs="Verdana"/>
          <w:b/>
          <w:bCs/>
          <w:spacing w:val="-1"/>
          <w:sz w:val="18"/>
          <w:szCs w:val="18"/>
          <w:lang w:val="en-GB"/>
        </w:rPr>
        <w:t>T</w:t>
      </w:r>
      <w:r>
        <w:rPr>
          <w:rFonts w:ascii="Verdana" w:eastAsia="Verdana" w:hAnsi="Verdana" w:cs="Verdana"/>
          <w:b/>
          <w:bCs/>
          <w:spacing w:val="1"/>
          <w:sz w:val="18"/>
          <w:szCs w:val="18"/>
          <w:lang w:val="en-GB"/>
        </w:rPr>
        <w:t>i</w:t>
      </w:r>
      <w:r>
        <w:rPr>
          <w:rFonts w:ascii="Verdana" w:eastAsia="Verdana" w:hAnsi="Verdana" w:cs="Verdana"/>
          <w:b/>
          <w:bCs/>
          <w:spacing w:val="-1"/>
          <w:sz w:val="18"/>
          <w:szCs w:val="18"/>
          <w:lang w:val="en-GB"/>
        </w:rPr>
        <w:t>tl</w:t>
      </w:r>
      <w:r>
        <w:rPr>
          <w:rFonts w:ascii="Verdana" w:eastAsia="Verdana" w:hAnsi="Verdana" w:cs="Verdana"/>
          <w:b/>
          <w:bCs/>
          <w:sz w:val="18"/>
          <w:szCs w:val="18"/>
          <w:lang w:val="en-GB"/>
        </w:rPr>
        <w:t>e</w:t>
      </w:r>
      <w:r>
        <w:rPr>
          <w:rFonts w:ascii="Verdana" w:eastAsia="Verdana" w:hAnsi="Verdana" w:cs="Verdana"/>
          <w:b/>
          <w:bCs/>
          <w:spacing w:val="-1"/>
          <w:sz w:val="18"/>
          <w:szCs w:val="18"/>
          <w:lang w:val="en-GB"/>
        </w:rPr>
        <w:t xml:space="preserve"> </w:t>
      </w:r>
      <w:r>
        <w:rPr>
          <w:rFonts w:ascii="Verdana" w:eastAsia="Verdana" w:hAnsi="Verdana" w:cs="Verdana"/>
          <w:b/>
          <w:bCs/>
          <w:sz w:val="18"/>
          <w:szCs w:val="18"/>
          <w:lang w:val="en-GB"/>
        </w:rPr>
        <w:t>of</w:t>
      </w:r>
      <w:r>
        <w:rPr>
          <w:rFonts w:ascii="Verdana" w:eastAsia="Verdana" w:hAnsi="Verdana" w:cs="Verdana"/>
          <w:b/>
          <w:bCs/>
          <w:spacing w:val="-1"/>
          <w:sz w:val="18"/>
          <w:szCs w:val="18"/>
          <w:lang w:val="en-GB"/>
        </w:rPr>
        <w:t xml:space="preserve"> t</w:t>
      </w:r>
      <w:r>
        <w:rPr>
          <w:rFonts w:ascii="Verdana" w:eastAsia="Verdana" w:hAnsi="Verdana" w:cs="Verdana"/>
          <w:b/>
          <w:bCs/>
          <w:sz w:val="18"/>
          <w:szCs w:val="18"/>
          <w:lang w:val="en-GB"/>
        </w:rPr>
        <w:t>he</w:t>
      </w:r>
      <w:r>
        <w:rPr>
          <w:rFonts w:ascii="Verdana" w:eastAsia="Verdana" w:hAnsi="Verdana" w:cs="Verdana"/>
          <w:b/>
          <w:bCs/>
          <w:spacing w:val="-1"/>
          <w:sz w:val="18"/>
          <w:szCs w:val="18"/>
          <w:lang w:val="en-GB"/>
        </w:rPr>
        <w:t xml:space="preserve"> </w:t>
      </w:r>
      <w:r>
        <w:rPr>
          <w:rFonts w:ascii="Verdana" w:eastAsia="Verdana" w:hAnsi="Verdana" w:cs="Verdana"/>
          <w:b/>
          <w:bCs/>
          <w:sz w:val="18"/>
          <w:szCs w:val="18"/>
          <w:lang w:val="en-GB"/>
        </w:rPr>
        <w:t>p</w:t>
      </w:r>
      <w:r>
        <w:rPr>
          <w:rFonts w:ascii="Verdana" w:eastAsia="Verdana" w:hAnsi="Verdana" w:cs="Verdana"/>
          <w:b/>
          <w:bCs/>
          <w:spacing w:val="-1"/>
          <w:sz w:val="18"/>
          <w:szCs w:val="18"/>
          <w:lang w:val="en-GB"/>
        </w:rPr>
        <w:t>r</w:t>
      </w:r>
      <w:r>
        <w:rPr>
          <w:rFonts w:ascii="Verdana" w:eastAsia="Verdana" w:hAnsi="Verdana" w:cs="Verdana"/>
          <w:b/>
          <w:bCs/>
          <w:sz w:val="18"/>
          <w:szCs w:val="18"/>
          <w:lang w:val="en-GB"/>
        </w:rPr>
        <w:t>opos</w:t>
      </w:r>
      <w:r>
        <w:rPr>
          <w:rFonts w:ascii="Verdana" w:eastAsia="Verdana" w:hAnsi="Verdana" w:cs="Verdana"/>
          <w:b/>
          <w:bCs/>
          <w:spacing w:val="-2"/>
          <w:sz w:val="18"/>
          <w:szCs w:val="18"/>
          <w:lang w:val="en-GB"/>
        </w:rPr>
        <w:t>a</w:t>
      </w:r>
      <w:r>
        <w:rPr>
          <w:rFonts w:ascii="Verdana" w:eastAsia="Verdana" w:hAnsi="Verdana" w:cs="Verdana"/>
          <w:b/>
          <w:bCs/>
          <w:sz w:val="18"/>
          <w:szCs w:val="18"/>
          <w:lang w:val="en-GB"/>
        </w:rPr>
        <w:t>l</w:t>
      </w:r>
    </w:p>
    <w:p w14:paraId="3707D5A3" w14:textId="77777777" w:rsidR="00C82639" w:rsidRDefault="00C82639" w:rsidP="00C82639">
      <w:pPr>
        <w:tabs>
          <w:tab w:val="left" w:pos="0"/>
          <w:tab w:val="left" w:pos="284"/>
        </w:tabs>
        <w:ind w:right="-283"/>
        <w:rPr>
          <w:rFonts w:ascii="Verdana" w:eastAsia="Verdana" w:hAnsi="Verdana"/>
          <w:i/>
          <w:sz w:val="18"/>
          <w:szCs w:val="18"/>
          <w:lang w:val="en-GB"/>
        </w:rPr>
      </w:pPr>
    </w:p>
    <w:p w14:paraId="429B9F23" w14:textId="77777777" w:rsidR="00C82639" w:rsidRDefault="00C82639" w:rsidP="00C82639">
      <w:pPr>
        <w:tabs>
          <w:tab w:val="left" w:pos="0"/>
          <w:tab w:val="left" w:pos="284"/>
        </w:tabs>
        <w:ind w:right="-283"/>
        <w:rPr>
          <w:rFonts w:ascii="Verdana" w:eastAsia="Verdana" w:hAnsi="Verdana"/>
          <w:i/>
          <w:sz w:val="18"/>
          <w:szCs w:val="18"/>
          <w:lang w:val="en-GB"/>
        </w:rPr>
      </w:pPr>
      <w:r>
        <w:rPr>
          <w:rFonts w:ascii="Verdana" w:eastAsia="Verdana" w:hAnsi="Verdana"/>
          <w:i/>
          <w:sz w:val="18"/>
          <w:szCs w:val="18"/>
          <w:lang w:val="en-GB"/>
        </w:rPr>
        <w:t xml:space="preserve">Early detection of symptoms of Parkinson’s Disease using finger movements during typing: a machine learning approach. </w:t>
      </w:r>
    </w:p>
    <w:p w14:paraId="6734E225" w14:textId="77777777" w:rsidR="00C82639" w:rsidRDefault="00C82639" w:rsidP="00C82639">
      <w:pPr>
        <w:tabs>
          <w:tab w:val="left" w:pos="0"/>
          <w:tab w:val="left" w:pos="284"/>
        </w:tabs>
        <w:ind w:right="-283"/>
        <w:rPr>
          <w:rFonts w:ascii="Verdana" w:hAnsi="Verdana"/>
          <w:sz w:val="18"/>
          <w:szCs w:val="18"/>
          <w:lang w:val="en-GB"/>
        </w:rPr>
      </w:pPr>
    </w:p>
    <w:p w14:paraId="72D49CE0" w14:textId="77777777" w:rsidR="00C82639" w:rsidRDefault="00C82639" w:rsidP="00C82639">
      <w:pPr>
        <w:pStyle w:val="Kop3"/>
        <w:tabs>
          <w:tab w:val="left" w:pos="0"/>
          <w:tab w:val="left" w:pos="284"/>
        </w:tabs>
        <w:ind w:left="0" w:right="-283"/>
        <w:rPr>
          <w:b w:val="0"/>
          <w:bCs w:val="0"/>
          <w:sz w:val="18"/>
          <w:szCs w:val="18"/>
          <w:lang w:val="en-GB"/>
        </w:rPr>
      </w:pPr>
      <w:r>
        <w:rPr>
          <w:spacing w:val="-2"/>
          <w:sz w:val="18"/>
          <w:szCs w:val="18"/>
          <w:lang w:val="en-GB"/>
        </w:rPr>
        <w:t>1b</w:t>
      </w:r>
      <w:r>
        <w:rPr>
          <w:sz w:val="18"/>
          <w:szCs w:val="18"/>
          <w:lang w:val="en-GB"/>
        </w:rPr>
        <w:t xml:space="preserve"> De</w:t>
      </w:r>
      <w:r>
        <w:rPr>
          <w:spacing w:val="-1"/>
          <w:sz w:val="18"/>
          <w:szCs w:val="18"/>
          <w:lang w:val="en-GB"/>
        </w:rPr>
        <w:t>tail</w:t>
      </w:r>
      <w:r>
        <w:rPr>
          <w:sz w:val="18"/>
          <w:szCs w:val="18"/>
          <w:lang w:val="en-GB"/>
        </w:rPr>
        <w:t>s</w:t>
      </w:r>
      <w:r>
        <w:rPr>
          <w:spacing w:val="-1"/>
          <w:sz w:val="18"/>
          <w:szCs w:val="18"/>
          <w:lang w:val="en-GB"/>
        </w:rPr>
        <w:t xml:space="preserve"> </w:t>
      </w:r>
      <w:r>
        <w:rPr>
          <w:sz w:val="18"/>
          <w:szCs w:val="18"/>
          <w:lang w:val="en-GB"/>
        </w:rPr>
        <w:t>of</w:t>
      </w:r>
      <w:r>
        <w:rPr>
          <w:spacing w:val="-1"/>
          <w:sz w:val="18"/>
          <w:szCs w:val="18"/>
          <w:lang w:val="en-GB"/>
        </w:rPr>
        <w:t xml:space="preserve"> t</w:t>
      </w:r>
      <w:r>
        <w:rPr>
          <w:sz w:val="18"/>
          <w:szCs w:val="18"/>
          <w:lang w:val="en-GB"/>
        </w:rPr>
        <w:t>he</w:t>
      </w:r>
      <w:r>
        <w:rPr>
          <w:spacing w:val="-1"/>
          <w:sz w:val="18"/>
          <w:szCs w:val="18"/>
          <w:lang w:val="en-GB"/>
        </w:rPr>
        <w:t xml:space="preserve"> </w:t>
      </w:r>
      <w:r>
        <w:rPr>
          <w:sz w:val="18"/>
          <w:szCs w:val="18"/>
          <w:lang w:val="en-GB"/>
        </w:rPr>
        <w:t>m</w:t>
      </w:r>
      <w:r>
        <w:rPr>
          <w:spacing w:val="-2"/>
          <w:sz w:val="18"/>
          <w:szCs w:val="18"/>
          <w:lang w:val="en-GB"/>
        </w:rPr>
        <w:t>a</w:t>
      </w:r>
      <w:r>
        <w:rPr>
          <w:spacing w:val="-1"/>
          <w:sz w:val="18"/>
          <w:szCs w:val="18"/>
          <w:lang w:val="en-GB"/>
        </w:rPr>
        <w:t>i</w:t>
      </w:r>
      <w:r>
        <w:rPr>
          <w:sz w:val="18"/>
          <w:szCs w:val="18"/>
          <w:lang w:val="en-GB"/>
        </w:rPr>
        <w:t xml:space="preserve">n </w:t>
      </w:r>
      <w:r>
        <w:rPr>
          <w:spacing w:val="-1"/>
          <w:sz w:val="18"/>
          <w:szCs w:val="18"/>
          <w:lang w:val="en-GB"/>
        </w:rPr>
        <w:t>a</w:t>
      </w:r>
      <w:r>
        <w:rPr>
          <w:spacing w:val="3"/>
          <w:sz w:val="18"/>
          <w:szCs w:val="18"/>
          <w:lang w:val="en-GB"/>
        </w:rPr>
        <w:t>p</w:t>
      </w:r>
      <w:r>
        <w:rPr>
          <w:sz w:val="18"/>
          <w:szCs w:val="18"/>
          <w:lang w:val="en-GB"/>
        </w:rPr>
        <w:t>p</w:t>
      </w:r>
      <w:r>
        <w:rPr>
          <w:spacing w:val="-1"/>
          <w:sz w:val="18"/>
          <w:szCs w:val="18"/>
          <w:lang w:val="en-GB"/>
        </w:rPr>
        <w:t>li</w:t>
      </w:r>
      <w:r>
        <w:rPr>
          <w:sz w:val="18"/>
          <w:szCs w:val="18"/>
          <w:lang w:val="en-GB"/>
        </w:rPr>
        <w:t>c</w:t>
      </w:r>
      <w:r>
        <w:rPr>
          <w:spacing w:val="-1"/>
          <w:sz w:val="18"/>
          <w:szCs w:val="18"/>
          <w:lang w:val="en-GB"/>
        </w:rPr>
        <w:t>a</w:t>
      </w:r>
      <w:r>
        <w:rPr>
          <w:sz w:val="18"/>
          <w:szCs w:val="18"/>
          <w:lang w:val="en-GB"/>
        </w:rPr>
        <w:t>nt</w:t>
      </w:r>
    </w:p>
    <w:p w14:paraId="76DE97F7"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Simon </w:t>
      </w:r>
      <w:proofErr w:type="spellStart"/>
      <w:r>
        <w:rPr>
          <w:rFonts w:ascii="Verdana" w:eastAsia="Verdana" w:hAnsi="Verdana" w:cs="Verdana"/>
          <w:sz w:val="18"/>
          <w:szCs w:val="18"/>
          <w:lang w:val="en-GB"/>
        </w:rPr>
        <w:t>Coopmans</w:t>
      </w:r>
      <w:proofErr w:type="spellEnd"/>
    </w:p>
    <w:p w14:paraId="5478E91F"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3D9436FC"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7A0E2A86"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0C8253BD"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s.c.coopmans@student.rug.nl</w:t>
      </w:r>
    </w:p>
    <w:p w14:paraId="7ED33347" w14:textId="77777777" w:rsidR="00C82639" w:rsidRDefault="00C82639" w:rsidP="00C82639">
      <w:pPr>
        <w:tabs>
          <w:tab w:val="left" w:pos="0"/>
          <w:tab w:val="left" w:pos="284"/>
        </w:tabs>
        <w:ind w:right="-283"/>
        <w:rPr>
          <w:rFonts w:ascii="Verdana" w:hAnsi="Verdana"/>
          <w:sz w:val="18"/>
          <w:szCs w:val="18"/>
          <w:lang w:val="en-GB"/>
        </w:rPr>
      </w:pPr>
    </w:p>
    <w:p w14:paraId="31DB25E9" w14:textId="5341CE7A" w:rsidR="00C82639" w:rsidRP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b/>
          <w:bCs/>
          <w:spacing w:val="-2"/>
          <w:sz w:val="18"/>
          <w:szCs w:val="18"/>
          <w:lang w:val="en-GB"/>
        </w:rPr>
        <w:t>1c</w:t>
      </w:r>
      <w:r>
        <w:rPr>
          <w:rFonts w:ascii="Verdana" w:eastAsia="Verdana" w:hAnsi="Verdana" w:cs="Verdana"/>
          <w:b/>
          <w:bCs/>
          <w:spacing w:val="-1"/>
          <w:sz w:val="18"/>
          <w:szCs w:val="18"/>
          <w:lang w:val="en-GB"/>
        </w:rPr>
        <w:t xml:space="preserve"> C</w:t>
      </w:r>
      <w:r>
        <w:rPr>
          <w:rFonts w:ascii="Verdana" w:eastAsia="Verdana" w:hAnsi="Verdana" w:cs="Verdana"/>
          <w:b/>
          <w:bCs/>
          <w:spacing w:val="1"/>
          <w:sz w:val="18"/>
          <w:szCs w:val="18"/>
          <w:lang w:val="en-GB"/>
        </w:rPr>
        <w:t>o</w:t>
      </w:r>
      <w:r>
        <w:rPr>
          <w:rFonts w:ascii="Verdana" w:eastAsia="Verdana" w:hAnsi="Verdana" w:cs="Verdana"/>
          <w:b/>
          <w:bCs/>
          <w:spacing w:val="-1"/>
          <w:sz w:val="18"/>
          <w:szCs w:val="18"/>
          <w:lang w:val="en-GB"/>
        </w:rPr>
        <w:t>-a</w:t>
      </w:r>
      <w:r>
        <w:rPr>
          <w:rFonts w:ascii="Verdana" w:eastAsia="Verdana" w:hAnsi="Verdana" w:cs="Verdana"/>
          <w:b/>
          <w:bCs/>
          <w:sz w:val="18"/>
          <w:szCs w:val="18"/>
          <w:lang w:val="en-GB"/>
        </w:rPr>
        <w:t>pp</w:t>
      </w:r>
      <w:r>
        <w:rPr>
          <w:rFonts w:ascii="Verdana" w:eastAsia="Verdana" w:hAnsi="Verdana" w:cs="Verdana"/>
          <w:b/>
          <w:bCs/>
          <w:spacing w:val="-1"/>
          <w:sz w:val="18"/>
          <w:szCs w:val="18"/>
          <w:lang w:val="en-GB"/>
        </w:rPr>
        <w:t>li</w:t>
      </w:r>
      <w:r>
        <w:rPr>
          <w:rFonts w:ascii="Verdana" w:eastAsia="Verdana" w:hAnsi="Verdana" w:cs="Verdana"/>
          <w:b/>
          <w:bCs/>
          <w:sz w:val="18"/>
          <w:szCs w:val="18"/>
          <w:lang w:val="en-GB"/>
        </w:rPr>
        <w:t>c</w:t>
      </w:r>
      <w:r>
        <w:rPr>
          <w:rFonts w:ascii="Verdana" w:eastAsia="Verdana" w:hAnsi="Verdana" w:cs="Verdana"/>
          <w:b/>
          <w:bCs/>
          <w:spacing w:val="-1"/>
          <w:sz w:val="18"/>
          <w:szCs w:val="18"/>
          <w:lang w:val="en-GB"/>
        </w:rPr>
        <w:t>a</w:t>
      </w:r>
      <w:r>
        <w:rPr>
          <w:rFonts w:ascii="Verdana" w:eastAsia="Verdana" w:hAnsi="Verdana" w:cs="Verdana"/>
          <w:b/>
          <w:bCs/>
          <w:sz w:val="18"/>
          <w:szCs w:val="18"/>
          <w:lang w:val="en-GB"/>
        </w:rPr>
        <w:t>n</w:t>
      </w:r>
      <w:r>
        <w:rPr>
          <w:rFonts w:ascii="Verdana" w:eastAsia="Verdana" w:hAnsi="Verdana" w:cs="Verdana"/>
          <w:b/>
          <w:bCs/>
          <w:spacing w:val="-1"/>
          <w:sz w:val="18"/>
          <w:szCs w:val="18"/>
          <w:lang w:val="en-GB"/>
        </w:rPr>
        <w:t>t(</w:t>
      </w:r>
      <w:r>
        <w:rPr>
          <w:rFonts w:ascii="Verdana" w:eastAsia="Verdana" w:hAnsi="Verdana" w:cs="Verdana"/>
          <w:b/>
          <w:bCs/>
          <w:sz w:val="18"/>
          <w:szCs w:val="18"/>
          <w:lang w:val="en-GB"/>
        </w:rPr>
        <w:t xml:space="preserve">s) </w:t>
      </w:r>
    </w:p>
    <w:p w14:paraId="3F4A3988"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Martijn</w:t>
      </w:r>
      <w:proofErr w:type="spellEnd"/>
      <w:r>
        <w:rPr>
          <w:rFonts w:ascii="Verdana" w:eastAsia="Verdana" w:hAnsi="Verdana" w:cs="Verdana"/>
          <w:sz w:val="18"/>
          <w:szCs w:val="18"/>
          <w:lang w:val="en-GB"/>
        </w:rPr>
        <w:t xml:space="preserve"> van </w:t>
      </w:r>
      <w:proofErr w:type="spellStart"/>
      <w:r>
        <w:rPr>
          <w:rFonts w:ascii="Verdana" w:eastAsia="Verdana" w:hAnsi="Verdana" w:cs="Verdana"/>
          <w:sz w:val="18"/>
          <w:szCs w:val="18"/>
          <w:lang w:val="en-GB"/>
        </w:rPr>
        <w:t>Haren</w:t>
      </w:r>
      <w:proofErr w:type="spellEnd"/>
      <w:r>
        <w:rPr>
          <w:rFonts w:ascii="Verdana" w:eastAsia="Verdana" w:hAnsi="Verdana" w:cs="Verdana"/>
          <w:sz w:val="18"/>
          <w:szCs w:val="18"/>
          <w:lang w:val="en-GB"/>
        </w:rPr>
        <w:t xml:space="preserve"> </w:t>
      </w:r>
    </w:p>
    <w:p w14:paraId="1D8DEC3D"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68ACA983"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42F00020"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0C4196EE"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m.van.haren@student.rug.nl</w:t>
      </w:r>
    </w:p>
    <w:p w14:paraId="4B47F0FE" w14:textId="77777777" w:rsidR="00C82639" w:rsidRDefault="00C82639" w:rsidP="00C82639">
      <w:pPr>
        <w:tabs>
          <w:tab w:val="left" w:pos="0"/>
          <w:tab w:val="left" w:pos="284"/>
        </w:tabs>
        <w:ind w:right="-283"/>
        <w:rPr>
          <w:rFonts w:ascii="Verdana" w:eastAsia="Verdana" w:hAnsi="Verdana" w:cs="Verdana"/>
          <w:sz w:val="18"/>
          <w:szCs w:val="18"/>
          <w:lang w:val="en-GB"/>
        </w:rPr>
      </w:pPr>
    </w:p>
    <w:p w14:paraId="21F51385"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Thijme</w:t>
      </w:r>
      <w:proofErr w:type="spellEnd"/>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Langelaar</w:t>
      </w:r>
      <w:proofErr w:type="spellEnd"/>
    </w:p>
    <w:p w14:paraId="51FAA796"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17FC1045"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3C08D453"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39C642E7"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T.E.Langelaar@student.rug.nl</w:t>
      </w:r>
    </w:p>
    <w:p w14:paraId="06016E17" w14:textId="77777777" w:rsidR="00C82639" w:rsidRDefault="00C82639" w:rsidP="00C82639">
      <w:pPr>
        <w:tabs>
          <w:tab w:val="left" w:pos="0"/>
          <w:tab w:val="left" w:pos="284"/>
        </w:tabs>
        <w:ind w:right="-283"/>
        <w:rPr>
          <w:rFonts w:ascii="Verdana" w:eastAsia="Verdana" w:hAnsi="Verdana" w:cs="Verdana"/>
          <w:sz w:val="18"/>
          <w:szCs w:val="18"/>
          <w:lang w:val="en-GB"/>
        </w:rPr>
      </w:pPr>
    </w:p>
    <w:p w14:paraId="7FE9177B"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Sanne</w:t>
      </w:r>
      <w:proofErr w:type="spellEnd"/>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Westerveld</w:t>
      </w:r>
      <w:proofErr w:type="spellEnd"/>
    </w:p>
    <w:p w14:paraId="2C36D38E"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4E5EAA74"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20BE0301"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3485EF31"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s.westerveld@student.rug.nl</w:t>
      </w:r>
    </w:p>
    <w:p w14:paraId="1135FCA0" w14:textId="77777777" w:rsidR="00C82639" w:rsidRDefault="00C82639" w:rsidP="00C82639">
      <w:pPr>
        <w:tabs>
          <w:tab w:val="left" w:pos="0"/>
          <w:tab w:val="left" w:pos="284"/>
        </w:tabs>
        <w:ind w:right="-283"/>
        <w:rPr>
          <w:rFonts w:ascii="Verdana" w:eastAsia="Verdana" w:hAnsi="Verdana" w:cs="Verdana"/>
          <w:sz w:val="18"/>
          <w:szCs w:val="18"/>
          <w:lang w:val="en-GB"/>
        </w:rPr>
      </w:pPr>
    </w:p>
    <w:p w14:paraId="5F294716" w14:textId="77777777" w:rsidR="00C82639" w:rsidRDefault="00C82639" w:rsidP="00C82639">
      <w:pPr>
        <w:tabs>
          <w:tab w:val="left" w:pos="0"/>
          <w:tab w:val="left" w:pos="284"/>
        </w:tabs>
        <w:ind w:right="-283"/>
        <w:rPr>
          <w:rFonts w:ascii="Verdana" w:eastAsia="Verdana" w:hAnsi="Verdana" w:cs="Verdana"/>
          <w:sz w:val="18"/>
          <w:szCs w:val="18"/>
          <w:lang w:val="en-GB"/>
        </w:rPr>
      </w:pPr>
    </w:p>
    <w:p w14:paraId="4D990357" w14:textId="77777777" w:rsidR="00C82639" w:rsidRDefault="00C82639" w:rsidP="00C82639">
      <w:pPr>
        <w:overflowPunct w:val="0"/>
        <w:autoSpaceDE w:val="0"/>
        <w:autoSpaceDN w:val="0"/>
        <w:adjustRightInd w:val="0"/>
        <w:textAlignment w:val="baseline"/>
        <w:rPr>
          <w:rFonts w:ascii="Verdana" w:eastAsia="Times New Roman" w:hAnsi="Verdana" w:cs="Times New Roman"/>
          <w:b/>
          <w:bCs/>
          <w:sz w:val="18"/>
          <w:szCs w:val="18"/>
          <w:lang w:val="en-GB" w:eastAsia="nl-NL"/>
        </w:rPr>
      </w:pPr>
      <w:r>
        <w:rPr>
          <w:rFonts w:ascii="Verdana" w:eastAsia="Times New Roman" w:hAnsi="Verdana" w:cs="Times New Roman"/>
          <w:b/>
          <w:bCs/>
          <w:sz w:val="18"/>
          <w:szCs w:val="18"/>
          <w:lang w:val="en-GB" w:eastAsia="nl-NL"/>
        </w:rPr>
        <w:t>1d Composition consortium</w:t>
      </w:r>
    </w:p>
    <w:p w14:paraId="0221ED1D" w14:textId="77777777" w:rsidR="00C82639" w:rsidRDefault="00C82639" w:rsidP="00C82639">
      <w:pPr>
        <w:widowControl/>
        <w:autoSpaceDE w:val="0"/>
        <w:autoSpaceDN w:val="0"/>
        <w:adjustRightInd w:val="0"/>
        <w:rPr>
          <w:rFonts w:ascii="Verdana" w:eastAsia="Times New Roman" w:hAnsi="Verdana" w:cs="Verdana"/>
          <w:i/>
          <w:color w:val="000000"/>
          <w:sz w:val="18"/>
          <w:szCs w:val="18"/>
          <w:lang w:val="en-GB" w:eastAsia="nl-NL"/>
        </w:rPr>
      </w:pPr>
    </w:p>
    <w:p w14:paraId="28B25C63" w14:textId="77777777" w:rsidR="00C82639" w:rsidRDefault="00C82639" w:rsidP="00C82639">
      <w:pPr>
        <w:widowControl/>
        <w:autoSpaceDE w:val="0"/>
        <w:autoSpaceDN w:val="0"/>
        <w:adjustRightInd w:val="0"/>
        <w:rPr>
          <w:rFonts w:ascii="Verdana" w:eastAsia="Times New Roman" w:hAnsi="Verdana" w:cs="Verdana"/>
          <w:i/>
          <w:color w:val="000000"/>
          <w:sz w:val="18"/>
          <w:szCs w:val="18"/>
          <w:lang w:val="en-GB"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2373"/>
        <w:gridCol w:w="2154"/>
        <w:gridCol w:w="2030"/>
      </w:tblGrid>
      <w:tr w:rsidR="00C82639" w14:paraId="00FE4898"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5D8F0B18" w14:textId="77777777" w:rsidR="00C82639" w:rsidRDefault="00C82639">
            <w:pPr>
              <w:overflowPunct w:val="0"/>
              <w:autoSpaceDE w:val="0"/>
              <w:autoSpaceDN w:val="0"/>
              <w:adjustRightInd w:val="0"/>
              <w:textAlignment w:val="baseline"/>
              <w:rPr>
                <w:rFonts w:ascii="Verdana" w:eastAsia="Times New Roman" w:hAnsi="Verdana" w:cs="Times New Roman"/>
                <w:b/>
                <w:bCs/>
                <w:sz w:val="17"/>
                <w:szCs w:val="17"/>
                <w:lang w:val="en-GB" w:eastAsia="nl-NL"/>
              </w:rPr>
            </w:pPr>
            <w:r>
              <w:rPr>
                <w:rFonts w:ascii="Verdana" w:eastAsia="Times New Roman" w:hAnsi="Verdana" w:cs="Times New Roman"/>
                <w:b/>
                <w:bCs/>
                <w:sz w:val="17"/>
                <w:szCs w:val="17"/>
                <w:lang w:val="en-GB" w:eastAsia="nl-NL"/>
              </w:rPr>
              <w:t>Consortium</w:t>
            </w:r>
          </w:p>
        </w:tc>
        <w:tc>
          <w:tcPr>
            <w:tcW w:w="2373" w:type="dxa"/>
            <w:tcBorders>
              <w:top w:val="single" w:sz="4" w:space="0" w:color="auto"/>
              <w:left w:val="single" w:sz="4" w:space="0" w:color="auto"/>
              <w:bottom w:val="single" w:sz="4" w:space="0" w:color="auto"/>
              <w:right w:val="single" w:sz="4" w:space="0" w:color="auto"/>
            </w:tcBorders>
          </w:tcPr>
          <w:p w14:paraId="53A97C59"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tcPr>
          <w:p w14:paraId="28143A00"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030" w:type="dxa"/>
            <w:tcBorders>
              <w:top w:val="single" w:sz="4" w:space="0" w:color="auto"/>
              <w:left w:val="single" w:sz="4" w:space="0" w:color="auto"/>
              <w:bottom w:val="single" w:sz="4" w:space="0" w:color="auto"/>
              <w:right w:val="single" w:sz="4" w:space="0" w:color="auto"/>
            </w:tcBorders>
          </w:tcPr>
          <w:p w14:paraId="2B01D969"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r>
      <w:tr w:rsidR="00C82639" w14:paraId="6B796384"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3633B295"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Partner(s) research institute(s)</w:t>
            </w:r>
          </w:p>
        </w:tc>
        <w:tc>
          <w:tcPr>
            <w:tcW w:w="2373" w:type="dxa"/>
            <w:tcBorders>
              <w:top w:val="single" w:sz="4" w:space="0" w:color="auto"/>
              <w:left w:val="single" w:sz="4" w:space="0" w:color="auto"/>
              <w:bottom w:val="single" w:sz="4" w:space="0" w:color="auto"/>
              <w:right w:val="single" w:sz="4" w:space="0" w:color="auto"/>
            </w:tcBorders>
            <w:hideMark/>
          </w:tcPr>
          <w:p w14:paraId="7856BCEB"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Institute/organisation</w:t>
            </w:r>
          </w:p>
        </w:tc>
        <w:tc>
          <w:tcPr>
            <w:tcW w:w="2154" w:type="dxa"/>
            <w:tcBorders>
              <w:top w:val="single" w:sz="4" w:space="0" w:color="auto"/>
              <w:left w:val="single" w:sz="4" w:space="0" w:color="auto"/>
              <w:bottom w:val="single" w:sz="4" w:space="0" w:color="auto"/>
              <w:right w:val="single" w:sz="4" w:space="0" w:color="auto"/>
            </w:tcBorders>
            <w:hideMark/>
          </w:tcPr>
          <w:p w14:paraId="329A70EB"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Role</w:t>
            </w:r>
          </w:p>
        </w:tc>
        <w:tc>
          <w:tcPr>
            <w:tcW w:w="2030" w:type="dxa"/>
            <w:tcBorders>
              <w:top w:val="single" w:sz="4" w:space="0" w:color="auto"/>
              <w:left w:val="single" w:sz="4" w:space="0" w:color="auto"/>
              <w:bottom w:val="single" w:sz="4" w:space="0" w:color="auto"/>
              <w:right w:val="single" w:sz="4" w:space="0" w:color="auto"/>
            </w:tcBorders>
            <w:hideMark/>
          </w:tcPr>
          <w:p w14:paraId="69EAB046"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Research area</w:t>
            </w:r>
          </w:p>
        </w:tc>
      </w:tr>
      <w:tr w:rsidR="00C82639" w14:paraId="04C473D2"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2AEBA2F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roofErr w:type="spellStart"/>
            <w:r>
              <w:rPr>
                <w:rFonts w:ascii="Verdana" w:eastAsia="Times New Roman" w:hAnsi="Verdana" w:cs="Times New Roman"/>
                <w:bCs/>
                <w:sz w:val="17"/>
                <w:szCs w:val="17"/>
                <w:lang w:val="en-GB" w:eastAsia="nl-NL"/>
              </w:rPr>
              <w:t>Dr.</w:t>
            </w:r>
            <w:proofErr w:type="spellEnd"/>
            <w:r>
              <w:rPr>
                <w:rFonts w:ascii="Verdana" w:eastAsia="Times New Roman" w:hAnsi="Verdana" w:cs="Times New Roman"/>
                <w:bCs/>
                <w:sz w:val="17"/>
                <w:szCs w:val="17"/>
                <w:lang w:val="en-GB" w:eastAsia="nl-NL"/>
              </w:rPr>
              <w:t xml:space="preserve"> M. Kempe</w:t>
            </w:r>
          </w:p>
        </w:tc>
        <w:tc>
          <w:tcPr>
            <w:tcW w:w="2373" w:type="dxa"/>
            <w:tcBorders>
              <w:top w:val="single" w:sz="4" w:space="0" w:color="auto"/>
              <w:left w:val="single" w:sz="4" w:space="0" w:color="auto"/>
              <w:bottom w:val="single" w:sz="4" w:space="0" w:color="auto"/>
              <w:right w:val="single" w:sz="4" w:space="0" w:color="auto"/>
            </w:tcBorders>
            <w:hideMark/>
          </w:tcPr>
          <w:p w14:paraId="2CD863E8"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sz w:val="16"/>
                <w:szCs w:val="16"/>
                <w:lang w:val="en-GB" w:eastAsia="en-GB"/>
              </w:rPr>
              <w:t>Department for Human Movement Sciences, University of Groningen.</w:t>
            </w:r>
          </w:p>
        </w:tc>
        <w:tc>
          <w:tcPr>
            <w:tcW w:w="2154" w:type="dxa"/>
            <w:tcBorders>
              <w:top w:val="single" w:sz="4" w:space="0" w:color="auto"/>
              <w:left w:val="single" w:sz="4" w:space="0" w:color="auto"/>
              <w:bottom w:val="single" w:sz="4" w:space="0" w:color="auto"/>
              <w:right w:val="single" w:sz="4" w:space="0" w:color="auto"/>
            </w:tcBorders>
            <w:hideMark/>
          </w:tcPr>
          <w:p w14:paraId="047D8444"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PhD – Scientific support</w:t>
            </w:r>
          </w:p>
        </w:tc>
        <w:tc>
          <w:tcPr>
            <w:tcW w:w="2030" w:type="dxa"/>
            <w:tcBorders>
              <w:top w:val="single" w:sz="4" w:space="0" w:color="auto"/>
              <w:left w:val="single" w:sz="4" w:space="0" w:color="auto"/>
              <w:bottom w:val="single" w:sz="4" w:space="0" w:color="auto"/>
              <w:right w:val="single" w:sz="4" w:space="0" w:color="auto"/>
            </w:tcBorders>
            <w:hideMark/>
          </w:tcPr>
          <w:p w14:paraId="5E47D508"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 xml:space="preserve">Data </w:t>
            </w:r>
            <w:proofErr w:type="spellStart"/>
            <w:r>
              <w:rPr>
                <w:rFonts w:ascii="Verdana" w:eastAsia="Times New Roman" w:hAnsi="Verdana" w:cs="Times New Roman"/>
                <w:bCs/>
                <w:sz w:val="17"/>
                <w:szCs w:val="17"/>
                <w:lang w:val="en-GB" w:eastAsia="nl-NL"/>
              </w:rPr>
              <w:t>Sceince</w:t>
            </w:r>
            <w:proofErr w:type="spellEnd"/>
          </w:p>
        </w:tc>
      </w:tr>
      <w:tr w:rsidR="00C82639" w14:paraId="06FAFE41"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7F9BDF94"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roofErr w:type="spellStart"/>
            <w:r>
              <w:rPr>
                <w:rFonts w:ascii="Verdana" w:eastAsia="Times New Roman" w:hAnsi="Verdana" w:cs="Times New Roman"/>
                <w:bCs/>
                <w:sz w:val="17"/>
                <w:szCs w:val="17"/>
                <w:lang w:val="en-GB" w:eastAsia="nl-NL"/>
              </w:rPr>
              <w:t>Dr.</w:t>
            </w:r>
            <w:proofErr w:type="spellEnd"/>
            <w:r>
              <w:rPr>
                <w:rFonts w:ascii="Verdana" w:eastAsia="Times New Roman" w:hAnsi="Verdana" w:cs="Times New Roman"/>
                <w:bCs/>
                <w:sz w:val="17"/>
                <w:szCs w:val="17"/>
                <w:lang w:val="en-GB" w:eastAsia="nl-NL"/>
              </w:rPr>
              <w:t xml:space="preserve"> W.R. Adams</w:t>
            </w:r>
          </w:p>
        </w:tc>
        <w:tc>
          <w:tcPr>
            <w:tcW w:w="2373" w:type="dxa"/>
            <w:tcBorders>
              <w:top w:val="single" w:sz="4" w:space="0" w:color="auto"/>
              <w:left w:val="single" w:sz="4" w:space="0" w:color="auto"/>
              <w:bottom w:val="single" w:sz="4" w:space="0" w:color="auto"/>
              <w:right w:val="single" w:sz="4" w:space="0" w:color="auto"/>
            </w:tcBorders>
            <w:hideMark/>
          </w:tcPr>
          <w:p w14:paraId="19DD3BF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School of Computing &amp; Mathematics, Charles Sturt University, N.S.W., Australia</w:t>
            </w:r>
          </w:p>
        </w:tc>
        <w:tc>
          <w:tcPr>
            <w:tcW w:w="2154" w:type="dxa"/>
            <w:tcBorders>
              <w:top w:val="single" w:sz="4" w:space="0" w:color="auto"/>
              <w:left w:val="single" w:sz="4" w:space="0" w:color="auto"/>
              <w:bottom w:val="single" w:sz="4" w:space="0" w:color="auto"/>
              <w:right w:val="single" w:sz="4" w:space="0" w:color="auto"/>
            </w:tcBorders>
            <w:hideMark/>
          </w:tcPr>
          <w:p w14:paraId="5752F8C1"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Data provider</w:t>
            </w:r>
          </w:p>
        </w:tc>
        <w:tc>
          <w:tcPr>
            <w:tcW w:w="2030" w:type="dxa"/>
            <w:tcBorders>
              <w:top w:val="single" w:sz="4" w:space="0" w:color="auto"/>
              <w:left w:val="single" w:sz="4" w:space="0" w:color="auto"/>
              <w:bottom w:val="single" w:sz="4" w:space="0" w:color="auto"/>
              <w:right w:val="single" w:sz="4" w:space="0" w:color="auto"/>
            </w:tcBorders>
            <w:hideMark/>
          </w:tcPr>
          <w:p w14:paraId="251DE586"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Life and Health sciences</w:t>
            </w:r>
          </w:p>
        </w:tc>
      </w:tr>
      <w:tr w:rsidR="00C82639" w14:paraId="5F07C4AC"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65F8BC68" w14:textId="77777777" w:rsidR="00C82639" w:rsidRDefault="00C82639">
            <w:pPr>
              <w:overflowPunct w:val="0"/>
              <w:autoSpaceDE w:val="0"/>
              <w:autoSpaceDN w:val="0"/>
              <w:adjustRightInd w:val="0"/>
              <w:textAlignment w:val="baseline"/>
              <w:rPr>
                <w:rFonts w:ascii="Verdana" w:eastAsia="Times New Roman" w:hAnsi="Verdana" w:cs="Times New Roman"/>
                <w:b/>
                <w:bCs/>
                <w:sz w:val="17"/>
                <w:szCs w:val="17"/>
                <w:lang w:val="en-GB" w:eastAsia="nl-NL"/>
              </w:rPr>
            </w:pPr>
            <w:r>
              <w:rPr>
                <w:rFonts w:ascii="Verdana" w:eastAsia="Times New Roman" w:hAnsi="Verdana" w:cs="Times New Roman"/>
                <w:b/>
                <w:bCs/>
                <w:sz w:val="17"/>
                <w:szCs w:val="17"/>
                <w:lang w:val="en-GB" w:eastAsia="nl-NL"/>
              </w:rPr>
              <w:t>End user participation</w:t>
            </w:r>
          </w:p>
        </w:tc>
        <w:tc>
          <w:tcPr>
            <w:tcW w:w="2373" w:type="dxa"/>
            <w:tcBorders>
              <w:top w:val="single" w:sz="4" w:space="0" w:color="auto"/>
              <w:left w:val="single" w:sz="4" w:space="0" w:color="auto"/>
              <w:bottom w:val="single" w:sz="4" w:space="0" w:color="auto"/>
              <w:right w:val="single" w:sz="4" w:space="0" w:color="auto"/>
            </w:tcBorders>
          </w:tcPr>
          <w:p w14:paraId="1260D5D9"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tcPr>
          <w:p w14:paraId="27F8A72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030" w:type="dxa"/>
            <w:tcBorders>
              <w:top w:val="single" w:sz="4" w:space="0" w:color="auto"/>
              <w:left w:val="single" w:sz="4" w:space="0" w:color="auto"/>
              <w:bottom w:val="single" w:sz="4" w:space="0" w:color="auto"/>
              <w:right w:val="single" w:sz="4" w:space="0" w:color="auto"/>
            </w:tcBorders>
          </w:tcPr>
          <w:p w14:paraId="09320573"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C82639" w14:paraId="4B56E7B5" w14:textId="77777777" w:rsidTr="00C82639">
        <w:tc>
          <w:tcPr>
            <w:tcW w:w="2506" w:type="dxa"/>
            <w:tcBorders>
              <w:top w:val="single" w:sz="4" w:space="0" w:color="auto"/>
              <w:left w:val="single" w:sz="4" w:space="0" w:color="auto"/>
              <w:bottom w:val="single" w:sz="4" w:space="0" w:color="auto"/>
              <w:right w:val="single" w:sz="4" w:space="0" w:color="auto"/>
            </w:tcBorders>
          </w:tcPr>
          <w:p w14:paraId="4810E7A8"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 xml:space="preserve">Patients suffering from Parkinson’s Disease </w:t>
            </w:r>
          </w:p>
          <w:p w14:paraId="4B93E475" w14:textId="77777777" w:rsidR="00C82639" w:rsidRDefault="00C82639">
            <w:pPr>
              <w:rPr>
                <w:rFonts w:ascii="Verdana" w:eastAsia="Times New Roman" w:hAnsi="Verdana" w:cs="Times New Roman"/>
                <w:sz w:val="17"/>
                <w:szCs w:val="17"/>
                <w:lang w:val="en-GB" w:eastAsia="nl-NL"/>
              </w:rPr>
            </w:pPr>
          </w:p>
        </w:tc>
        <w:tc>
          <w:tcPr>
            <w:tcW w:w="2373" w:type="dxa"/>
            <w:tcBorders>
              <w:top w:val="single" w:sz="4" w:space="0" w:color="auto"/>
              <w:left w:val="single" w:sz="4" w:space="0" w:color="auto"/>
              <w:bottom w:val="single" w:sz="4" w:space="0" w:color="auto"/>
              <w:right w:val="single" w:sz="4" w:space="0" w:color="auto"/>
            </w:tcBorders>
          </w:tcPr>
          <w:p w14:paraId="03B040D6" w14:textId="77777777" w:rsidR="00C82639" w:rsidRDefault="00793BE2">
            <w:pPr>
              <w:overflowPunct w:val="0"/>
              <w:autoSpaceDE w:val="0"/>
              <w:autoSpaceDN w:val="0"/>
              <w:adjustRightInd w:val="0"/>
              <w:textAlignment w:val="baseline"/>
              <w:rPr>
                <w:rFonts w:ascii="Verdana" w:eastAsia="Times New Roman" w:hAnsi="Verdana" w:cs="Times New Roman"/>
                <w:sz w:val="17"/>
                <w:szCs w:val="17"/>
                <w:lang w:val="en-GB" w:eastAsia="nl-NL"/>
              </w:rPr>
            </w:pPr>
            <w:r>
              <w:rPr>
                <w:rStyle w:val="Verwijzingopmerking"/>
              </w:rPr>
              <w:commentReference w:id="1"/>
            </w:r>
          </w:p>
        </w:tc>
        <w:tc>
          <w:tcPr>
            <w:tcW w:w="2154" w:type="dxa"/>
            <w:tcBorders>
              <w:top w:val="single" w:sz="4" w:space="0" w:color="auto"/>
              <w:left w:val="single" w:sz="4" w:space="0" w:color="auto"/>
              <w:bottom w:val="single" w:sz="4" w:space="0" w:color="auto"/>
              <w:right w:val="single" w:sz="4" w:space="0" w:color="auto"/>
            </w:tcBorders>
            <w:hideMark/>
          </w:tcPr>
          <w:p w14:paraId="1BB40D8A"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Data Provider- End user</w:t>
            </w:r>
          </w:p>
        </w:tc>
        <w:tc>
          <w:tcPr>
            <w:tcW w:w="2030" w:type="dxa"/>
            <w:tcBorders>
              <w:top w:val="single" w:sz="4" w:space="0" w:color="auto"/>
              <w:left w:val="single" w:sz="4" w:space="0" w:color="auto"/>
              <w:bottom w:val="single" w:sz="4" w:space="0" w:color="auto"/>
              <w:right w:val="single" w:sz="4" w:space="0" w:color="auto"/>
            </w:tcBorders>
          </w:tcPr>
          <w:p w14:paraId="657818A9"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C82639" w14:paraId="4D1CDD77"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6003DC33"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Health practitioners</w:t>
            </w:r>
          </w:p>
        </w:tc>
        <w:tc>
          <w:tcPr>
            <w:tcW w:w="2373" w:type="dxa"/>
            <w:tcBorders>
              <w:top w:val="single" w:sz="4" w:space="0" w:color="auto"/>
              <w:left w:val="single" w:sz="4" w:space="0" w:color="auto"/>
              <w:bottom w:val="single" w:sz="4" w:space="0" w:color="auto"/>
              <w:right w:val="single" w:sz="4" w:space="0" w:color="auto"/>
            </w:tcBorders>
          </w:tcPr>
          <w:p w14:paraId="0F237B61" w14:textId="77777777" w:rsidR="00C82639" w:rsidRDefault="00C82639">
            <w:pPr>
              <w:overflowPunct w:val="0"/>
              <w:autoSpaceDE w:val="0"/>
              <w:autoSpaceDN w:val="0"/>
              <w:adjustRightInd w:val="0"/>
              <w:textAlignment w:val="baseline"/>
              <w:rPr>
                <w:rFonts w:ascii="Verdana" w:eastAsia="Times New Roman" w:hAnsi="Verdana" w:cs="Times New Roman"/>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hideMark/>
          </w:tcPr>
          <w:p w14:paraId="5F40EC76"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End user</w:t>
            </w:r>
          </w:p>
        </w:tc>
        <w:tc>
          <w:tcPr>
            <w:tcW w:w="2030" w:type="dxa"/>
            <w:tcBorders>
              <w:top w:val="single" w:sz="4" w:space="0" w:color="auto"/>
              <w:left w:val="single" w:sz="4" w:space="0" w:color="auto"/>
              <w:bottom w:val="single" w:sz="4" w:space="0" w:color="auto"/>
              <w:right w:val="single" w:sz="4" w:space="0" w:color="auto"/>
            </w:tcBorders>
          </w:tcPr>
          <w:p w14:paraId="58BC5BD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bl>
    <w:p w14:paraId="6768F033" w14:textId="77777777" w:rsidR="00C82639" w:rsidRDefault="00C82639" w:rsidP="00C82639">
      <w:pPr>
        <w:tabs>
          <w:tab w:val="left" w:pos="0"/>
          <w:tab w:val="left" w:pos="284"/>
        </w:tabs>
        <w:ind w:right="-283"/>
        <w:rPr>
          <w:rFonts w:ascii="Verdana" w:hAnsi="Verdana"/>
          <w:sz w:val="18"/>
          <w:szCs w:val="18"/>
          <w:lang w:val="en-GB"/>
        </w:rPr>
      </w:pPr>
    </w:p>
    <w:p w14:paraId="3FD3C9CA" w14:textId="77777777" w:rsidR="00C82639" w:rsidRDefault="00C82639" w:rsidP="00C82639">
      <w:pPr>
        <w:rPr>
          <w:rFonts w:ascii="Verdana" w:eastAsia="Verdana" w:hAnsi="Verdana" w:cs="Verdana"/>
          <w:b/>
          <w:bCs/>
          <w:spacing w:val="-2"/>
          <w:sz w:val="18"/>
          <w:szCs w:val="18"/>
          <w:lang w:val="en-GB"/>
        </w:rPr>
      </w:pPr>
    </w:p>
    <w:p w14:paraId="3AF12E7D"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b/>
          <w:bCs/>
          <w:spacing w:val="-2"/>
          <w:sz w:val="18"/>
          <w:szCs w:val="18"/>
          <w:lang w:val="en-GB"/>
        </w:rPr>
        <w:t>1e</w:t>
      </w:r>
      <w:r>
        <w:rPr>
          <w:rFonts w:ascii="Verdana" w:eastAsia="Verdana" w:hAnsi="Verdana" w:cs="Verdana"/>
          <w:b/>
          <w:bCs/>
          <w:spacing w:val="-1"/>
          <w:sz w:val="18"/>
          <w:szCs w:val="18"/>
          <w:lang w:val="en-GB"/>
        </w:rPr>
        <w:t xml:space="preserve"> </w:t>
      </w:r>
      <w:r>
        <w:rPr>
          <w:rFonts w:ascii="Verdana" w:eastAsia="Verdana" w:hAnsi="Verdana" w:cs="Verdana"/>
          <w:b/>
          <w:bCs/>
          <w:spacing w:val="-2"/>
          <w:sz w:val="18"/>
          <w:szCs w:val="18"/>
          <w:lang w:val="en-GB"/>
        </w:rPr>
        <w:t>S</w:t>
      </w:r>
      <w:r>
        <w:rPr>
          <w:rFonts w:ascii="Verdana" w:eastAsia="Verdana" w:hAnsi="Verdana" w:cs="Verdana"/>
          <w:b/>
          <w:bCs/>
          <w:sz w:val="18"/>
          <w:szCs w:val="18"/>
          <w:lang w:val="en-GB"/>
        </w:rPr>
        <w:t>c</w:t>
      </w:r>
      <w:r>
        <w:rPr>
          <w:rFonts w:ascii="Verdana" w:eastAsia="Verdana" w:hAnsi="Verdana" w:cs="Verdana"/>
          <w:b/>
          <w:bCs/>
          <w:spacing w:val="-1"/>
          <w:sz w:val="18"/>
          <w:szCs w:val="18"/>
          <w:lang w:val="en-GB"/>
        </w:rPr>
        <w:t>i</w:t>
      </w:r>
      <w:r>
        <w:rPr>
          <w:rFonts w:ascii="Verdana" w:eastAsia="Verdana" w:hAnsi="Verdana" w:cs="Verdana"/>
          <w:b/>
          <w:bCs/>
          <w:sz w:val="18"/>
          <w:szCs w:val="18"/>
          <w:lang w:val="en-GB"/>
        </w:rPr>
        <w:t>en</w:t>
      </w:r>
      <w:r>
        <w:rPr>
          <w:rFonts w:ascii="Verdana" w:eastAsia="Verdana" w:hAnsi="Verdana" w:cs="Verdana"/>
          <w:b/>
          <w:bCs/>
          <w:spacing w:val="-1"/>
          <w:sz w:val="18"/>
          <w:szCs w:val="18"/>
          <w:lang w:val="en-GB"/>
        </w:rPr>
        <w:t>ti</w:t>
      </w:r>
      <w:r>
        <w:rPr>
          <w:rFonts w:ascii="Verdana" w:eastAsia="Verdana" w:hAnsi="Verdana" w:cs="Verdana"/>
          <w:b/>
          <w:bCs/>
          <w:sz w:val="18"/>
          <w:szCs w:val="18"/>
          <w:lang w:val="en-GB"/>
        </w:rPr>
        <w:t>f</w:t>
      </w:r>
      <w:r>
        <w:rPr>
          <w:rFonts w:ascii="Verdana" w:eastAsia="Verdana" w:hAnsi="Verdana" w:cs="Verdana"/>
          <w:b/>
          <w:bCs/>
          <w:spacing w:val="-1"/>
          <w:sz w:val="18"/>
          <w:szCs w:val="18"/>
          <w:lang w:val="en-GB"/>
        </w:rPr>
        <w:t>i</w:t>
      </w:r>
      <w:r>
        <w:rPr>
          <w:rFonts w:ascii="Verdana" w:eastAsia="Verdana" w:hAnsi="Verdana" w:cs="Verdana"/>
          <w:b/>
          <w:bCs/>
          <w:sz w:val="18"/>
          <w:szCs w:val="18"/>
          <w:lang w:val="en-GB"/>
        </w:rPr>
        <w:t>c</w:t>
      </w:r>
      <w:r>
        <w:rPr>
          <w:rFonts w:ascii="Verdana" w:eastAsia="Verdana" w:hAnsi="Verdana" w:cs="Verdana"/>
          <w:b/>
          <w:bCs/>
          <w:spacing w:val="-1"/>
          <w:sz w:val="18"/>
          <w:szCs w:val="18"/>
          <w:lang w:val="en-GB"/>
        </w:rPr>
        <w:t xml:space="preserve"> </w:t>
      </w:r>
      <w:r>
        <w:rPr>
          <w:rFonts w:ascii="Verdana" w:eastAsia="Verdana" w:hAnsi="Verdana" w:cs="Verdana"/>
          <w:b/>
          <w:bCs/>
          <w:spacing w:val="-2"/>
          <w:sz w:val="18"/>
          <w:szCs w:val="18"/>
          <w:lang w:val="en-GB"/>
        </w:rPr>
        <w:t>Abstract</w:t>
      </w:r>
    </w:p>
    <w:p w14:paraId="2C01647E" w14:textId="77777777" w:rsidR="00C82639" w:rsidRDefault="00C82639" w:rsidP="00C82639">
      <w:pPr>
        <w:pStyle w:val="Plattetekst"/>
        <w:tabs>
          <w:tab w:val="left" w:pos="0"/>
          <w:tab w:val="left" w:pos="284"/>
        </w:tabs>
        <w:spacing w:before="0"/>
        <w:ind w:left="0" w:right="-283"/>
        <w:rPr>
          <w:sz w:val="18"/>
          <w:szCs w:val="18"/>
          <w:lang w:val="en-GB"/>
        </w:rPr>
      </w:pPr>
    </w:p>
    <w:p w14:paraId="4C7911C9" w14:textId="69829A89" w:rsidR="00C82639" w:rsidRDefault="00C82639" w:rsidP="00C82639">
      <w:pPr>
        <w:pStyle w:val="Plattetekst"/>
        <w:tabs>
          <w:tab w:val="left" w:pos="0"/>
          <w:tab w:val="left" w:pos="284"/>
        </w:tabs>
        <w:spacing w:before="0"/>
        <w:ind w:left="0" w:right="-283"/>
        <w:rPr>
          <w:i w:val="0"/>
          <w:sz w:val="18"/>
          <w:szCs w:val="18"/>
          <w:lang w:val="en-GB"/>
        </w:rPr>
      </w:pPr>
      <w:commentRangeStart w:id="2"/>
      <w:r>
        <w:rPr>
          <w:i w:val="0"/>
          <w:sz w:val="18"/>
          <w:szCs w:val="18"/>
          <w:lang w:val="en-GB"/>
        </w:rPr>
        <w:t>Parkinson’s disease (PD) is a chronic neurodegenerative disease. The loss of dopamine producing neurons in PD patients results in motor and non-motor symptoms and there is still no cure. Currently, the diagnosis of PD is done by a holistic evaluation of the symptoms of a patient. This means the patient not can be diagnosed before the symptoms are visible and there is already a loss of dopamine-</w:t>
      </w:r>
      <w:r>
        <w:rPr>
          <w:i w:val="0"/>
          <w:sz w:val="18"/>
          <w:szCs w:val="18"/>
          <w:lang w:val="en-GB"/>
        </w:rPr>
        <w:lastRenderedPageBreak/>
        <w:t xml:space="preserve">producing neurons before PD has been diagnosed. </w:t>
      </w:r>
      <w:del w:id="3" w:author="Auteur">
        <w:r w:rsidDel="00793BE2">
          <w:rPr>
            <w:i w:val="0"/>
            <w:sz w:val="18"/>
            <w:szCs w:val="18"/>
            <w:lang w:val="en-GB"/>
          </w:rPr>
          <w:delText>Also</w:delText>
        </w:r>
      </w:del>
      <w:ins w:id="4" w:author="Auteur">
        <w:r w:rsidR="00793BE2">
          <w:rPr>
            <w:i w:val="0"/>
            <w:sz w:val="18"/>
            <w:szCs w:val="18"/>
            <w:lang w:val="en-GB"/>
          </w:rPr>
          <w:t>In addition</w:t>
        </w:r>
      </w:ins>
      <w:r>
        <w:rPr>
          <w:i w:val="0"/>
          <w:sz w:val="18"/>
          <w:szCs w:val="18"/>
          <w:lang w:val="en-GB"/>
        </w:rPr>
        <w:t>, misdiagnosis of PD is incredibly high</w:t>
      </w:r>
      <w:commentRangeEnd w:id="2"/>
      <w:r w:rsidR="00793BE2">
        <w:rPr>
          <w:rStyle w:val="Verwijzingopmerking"/>
          <w:rFonts w:asciiTheme="minorHAnsi" w:eastAsiaTheme="minorHAnsi" w:hAnsiTheme="minorHAnsi"/>
          <w:i w:val="0"/>
        </w:rPr>
        <w:commentReference w:id="2"/>
      </w:r>
      <w:r>
        <w:rPr>
          <w:i w:val="0"/>
          <w:sz w:val="18"/>
          <w:szCs w:val="18"/>
          <w:lang w:val="en-GB"/>
        </w:rPr>
        <w:t>. The goal of this study is therefore to come up with an innovative approach to diagnose PD with more accuracy and</w:t>
      </w:r>
      <w:ins w:id="5" w:author="Auteur">
        <w:r w:rsidR="00793BE2">
          <w:rPr>
            <w:i w:val="0"/>
            <w:sz w:val="18"/>
            <w:szCs w:val="18"/>
            <w:lang w:val="en-GB"/>
          </w:rPr>
          <w:t xml:space="preserve"> </w:t>
        </w:r>
      </w:ins>
      <w:del w:id="6" w:author="Auteur">
        <w:r w:rsidDel="00793BE2">
          <w:rPr>
            <w:i w:val="0"/>
            <w:sz w:val="18"/>
            <w:szCs w:val="18"/>
            <w:lang w:val="en-GB"/>
          </w:rPr>
          <w:delText xml:space="preserve"> sooner</w:delText>
        </w:r>
      </w:del>
      <w:ins w:id="7" w:author="Auteur">
        <w:r w:rsidR="00793BE2">
          <w:rPr>
            <w:i w:val="0"/>
            <w:sz w:val="18"/>
            <w:szCs w:val="18"/>
            <w:lang w:val="en-GB"/>
          </w:rPr>
          <w:t>at an earlier stage</w:t>
        </w:r>
      </w:ins>
      <w:r>
        <w:rPr>
          <w:i w:val="0"/>
          <w:sz w:val="18"/>
          <w:szCs w:val="18"/>
          <w:lang w:val="en-GB"/>
        </w:rPr>
        <w:t xml:space="preserve">. </w:t>
      </w:r>
      <w:commentRangeStart w:id="8"/>
      <w:r>
        <w:rPr>
          <w:i w:val="0"/>
          <w:sz w:val="18"/>
          <w:szCs w:val="18"/>
          <w:lang w:val="en-GB"/>
        </w:rPr>
        <w:t xml:space="preserve">For this study this research group can use an existing data set. This data set contains anonymous data of health persons and persons diagnosed with PD. </w:t>
      </w:r>
      <w:commentRangeEnd w:id="8"/>
      <w:r w:rsidR="00793BE2">
        <w:rPr>
          <w:rStyle w:val="Verwijzingopmerking"/>
          <w:rFonts w:asciiTheme="minorHAnsi" w:eastAsiaTheme="minorHAnsi" w:hAnsiTheme="minorHAnsi"/>
          <w:i w:val="0"/>
        </w:rPr>
        <w:commentReference w:id="8"/>
      </w:r>
      <w:r>
        <w:rPr>
          <w:i w:val="0"/>
          <w:sz w:val="18"/>
          <w:szCs w:val="18"/>
          <w:lang w:val="en-GB"/>
        </w:rPr>
        <w:t xml:space="preserve">From these persons the timing of the key strokes of typing on a computer during their usual computer usage is recorded and stored anonymously and unreadable. </w:t>
      </w:r>
      <w:commentRangeStart w:id="9"/>
      <w:r>
        <w:rPr>
          <w:i w:val="0"/>
          <w:sz w:val="18"/>
          <w:szCs w:val="18"/>
          <w:lang w:val="en-GB"/>
        </w:rPr>
        <w:t>A supervised machine learning approach might be possible to build a model to detect early symptoms of PD</w:t>
      </w:r>
      <w:commentRangeEnd w:id="9"/>
      <w:r w:rsidR="00793BE2">
        <w:rPr>
          <w:rStyle w:val="Verwijzingopmerking"/>
          <w:rFonts w:asciiTheme="minorHAnsi" w:eastAsiaTheme="minorHAnsi" w:hAnsiTheme="minorHAnsi"/>
          <w:i w:val="0"/>
        </w:rPr>
        <w:commentReference w:id="9"/>
      </w:r>
      <w:r>
        <w:rPr>
          <w:sz w:val="18"/>
          <w:szCs w:val="18"/>
          <w:lang w:val="en-GB"/>
        </w:rPr>
        <w:t>. A possible way to detect early symptoms of PD might be to differentiate between the kinematics of the keys presses on the left side versus keys pressed on the right side of the keyboard, since onset of the symptoms seem be unilateral.</w:t>
      </w:r>
      <w:r>
        <w:rPr>
          <w:i w:val="0"/>
          <w:sz w:val="18"/>
          <w:szCs w:val="18"/>
          <w:lang w:val="en-GB"/>
        </w:rPr>
        <w:t xml:space="preserve"> When this research groups achieves this goal, this model can be used in practices to diagnose PD sooner than with the current method. This might lead to PD patients getting medication sooner and thereby reducing and delaying the symptoms of </w:t>
      </w:r>
      <w:commentRangeStart w:id="10"/>
      <w:commentRangeStart w:id="11"/>
      <w:r>
        <w:rPr>
          <w:i w:val="0"/>
          <w:sz w:val="18"/>
          <w:szCs w:val="18"/>
          <w:lang w:val="en-GB"/>
        </w:rPr>
        <w:t>PD</w:t>
      </w:r>
      <w:commentRangeEnd w:id="10"/>
      <w:r w:rsidR="00793BE2">
        <w:rPr>
          <w:rStyle w:val="Verwijzingopmerking"/>
          <w:rFonts w:asciiTheme="minorHAnsi" w:eastAsiaTheme="minorHAnsi" w:hAnsiTheme="minorHAnsi"/>
          <w:i w:val="0"/>
        </w:rPr>
        <w:commentReference w:id="10"/>
      </w:r>
      <w:commentRangeEnd w:id="11"/>
      <w:r w:rsidR="00793BE2">
        <w:rPr>
          <w:rStyle w:val="Verwijzingopmerking"/>
          <w:rFonts w:asciiTheme="minorHAnsi" w:eastAsiaTheme="minorHAnsi" w:hAnsiTheme="minorHAnsi"/>
          <w:i w:val="0"/>
        </w:rPr>
        <w:commentReference w:id="11"/>
      </w:r>
      <w:r>
        <w:rPr>
          <w:i w:val="0"/>
          <w:sz w:val="18"/>
          <w:szCs w:val="18"/>
          <w:lang w:val="en-GB"/>
        </w:rPr>
        <w:t>.</w:t>
      </w:r>
    </w:p>
    <w:p w14:paraId="5BAC27F5" w14:textId="77777777" w:rsidR="00C82639" w:rsidRDefault="00C82639" w:rsidP="00C82639">
      <w:pPr>
        <w:tabs>
          <w:tab w:val="left" w:pos="0"/>
          <w:tab w:val="left" w:pos="284"/>
        </w:tabs>
        <w:ind w:right="-283"/>
        <w:rPr>
          <w:rFonts w:ascii="Verdana" w:hAnsi="Verdana"/>
          <w:sz w:val="18"/>
          <w:szCs w:val="18"/>
          <w:lang w:val="en-GB"/>
        </w:rPr>
      </w:pPr>
    </w:p>
    <w:p w14:paraId="7685B6F8" w14:textId="77777777" w:rsidR="00C82639" w:rsidRDefault="00C82639" w:rsidP="00C82639">
      <w:pPr>
        <w:tabs>
          <w:tab w:val="left" w:pos="0"/>
          <w:tab w:val="left" w:pos="284"/>
        </w:tabs>
        <w:ind w:right="-283"/>
        <w:rPr>
          <w:rFonts w:ascii="Verdana" w:hAnsi="Verdana"/>
          <w:sz w:val="18"/>
          <w:szCs w:val="18"/>
          <w:lang w:val="en-GB"/>
        </w:rPr>
      </w:pPr>
    </w:p>
    <w:p w14:paraId="02C9478D" w14:textId="77777777" w:rsidR="00C82639" w:rsidRDefault="00C82639" w:rsidP="00C82639">
      <w:pPr>
        <w:pStyle w:val="Kop3"/>
        <w:tabs>
          <w:tab w:val="left" w:pos="0"/>
          <w:tab w:val="left" w:pos="284"/>
        </w:tabs>
        <w:ind w:left="0" w:right="-283"/>
        <w:rPr>
          <w:b w:val="0"/>
          <w:bCs w:val="0"/>
          <w:sz w:val="18"/>
          <w:szCs w:val="18"/>
          <w:lang w:val="en-GB"/>
        </w:rPr>
      </w:pPr>
      <w:r>
        <w:rPr>
          <w:spacing w:val="-2"/>
          <w:sz w:val="18"/>
          <w:szCs w:val="18"/>
          <w:lang w:val="en-GB"/>
        </w:rPr>
        <w:t>1f</w:t>
      </w:r>
      <w:r>
        <w:rPr>
          <w:sz w:val="18"/>
          <w:szCs w:val="18"/>
          <w:lang w:val="en-GB"/>
        </w:rPr>
        <w:t xml:space="preserve"> Ke</w:t>
      </w:r>
      <w:r>
        <w:rPr>
          <w:spacing w:val="-1"/>
          <w:sz w:val="18"/>
          <w:szCs w:val="18"/>
          <w:lang w:val="en-GB"/>
        </w:rPr>
        <w:t>y</w:t>
      </w:r>
      <w:r>
        <w:rPr>
          <w:sz w:val="18"/>
          <w:szCs w:val="18"/>
          <w:lang w:val="en-GB"/>
        </w:rPr>
        <w:t>wo</w:t>
      </w:r>
      <w:r>
        <w:rPr>
          <w:spacing w:val="-1"/>
          <w:sz w:val="18"/>
          <w:szCs w:val="18"/>
          <w:lang w:val="en-GB"/>
        </w:rPr>
        <w:t>r</w:t>
      </w:r>
      <w:r>
        <w:rPr>
          <w:sz w:val="18"/>
          <w:szCs w:val="18"/>
          <w:lang w:val="en-GB"/>
        </w:rPr>
        <w:t>ds</w:t>
      </w:r>
    </w:p>
    <w:p w14:paraId="7ECA9EA5" w14:textId="77777777" w:rsidR="00C82639" w:rsidRDefault="00C82639" w:rsidP="00C82639">
      <w:pPr>
        <w:pStyle w:val="Plattetekst"/>
        <w:tabs>
          <w:tab w:val="left" w:pos="0"/>
          <w:tab w:val="left" w:pos="284"/>
        </w:tabs>
        <w:spacing w:before="0"/>
        <w:ind w:left="0" w:right="-283"/>
        <w:rPr>
          <w:sz w:val="18"/>
          <w:szCs w:val="18"/>
          <w:lang w:val="en-GB"/>
        </w:rPr>
      </w:pPr>
      <w:r>
        <w:rPr>
          <w:sz w:val="18"/>
          <w:szCs w:val="18"/>
          <w:lang w:val="en-GB"/>
        </w:rPr>
        <w:t>Parkinson’s Disease, diagnosis, fine motor skills, typing, machine learning</w:t>
      </w:r>
    </w:p>
    <w:p w14:paraId="3E352983" w14:textId="77777777" w:rsidR="00C82639" w:rsidRDefault="00C82639" w:rsidP="00C82639">
      <w:pPr>
        <w:pStyle w:val="Plattetekst"/>
        <w:tabs>
          <w:tab w:val="left" w:pos="0"/>
          <w:tab w:val="left" w:pos="284"/>
        </w:tabs>
        <w:spacing w:before="0"/>
        <w:ind w:left="0" w:right="-283"/>
        <w:rPr>
          <w:sz w:val="18"/>
          <w:szCs w:val="18"/>
          <w:lang w:val="en-GB"/>
        </w:rPr>
      </w:pPr>
    </w:p>
    <w:p w14:paraId="188663E1" w14:textId="77777777" w:rsidR="00C82639" w:rsidRDefault="00C82639" w:rsidP="00C82639">
      <w:pPr>
        <w:pStyle w:val="Kop3"/>
        <w:tabs>
          <w:tab w:val="left" w:pos="0"/>
          <w:tab w:val="left" w:pos="284"/>
        </w:tabs>
        <w:ind w:left="0" w:right="-283"/>
        <w:rPr>
          <w:rFonts w:cs="Verdana"/>
          <w:spacing w:val="-1"/>
          <w:sz w:val="18"/>
          <w:szCs w:val="18"/>
          <w:lang w:val="en-GB"/>
        </w:rPr>
      </w:pPr>
      <w:r>
        <w:rPr>
          <w:rFonts w:cs="Verdana"/>
          <w:spacing w:val="-2"/>
          <w:sz w:val="18"/>
          <w:szCs w:val="18"/>
          <w:lang w:val="en-GB"/>
        </w:rPr>
        <w:t>1g</w:t>
      </w:r>
      <w:r>
        <w:rPr>
          <w:rFonts w:cs="Verdana"/>
          <w:sz w:val="18"/>
          <w:szCs w:val="18"/>
          <w:lang w:val="en-GB"/>
        </w:rPr>
        <w:t xml:space="preserve"> Scientific Background &amp; Relevance to the research areas:</w:t>
      </w:r>
      <w:r>
        <w:rPr>
          <w:rFonts w:cs="Verdana"/>
          <w:spacing w:val="-1"/>
          <w:sz w:val="18"/>
          <w:szCs w:val="18"/>
          <w:lang w:val="en-GB"/>
        </w:rPr>
        <w:t xml:space="preserve"> </w:t>
      </w:r>
    </w:p>
    <w:p w14:paraId="06837728" w14:textId="77777777" w:rsidR="00C82639" w:rsidRDefault="00C82639" w:rsidP="00C82639">
      <w:pPr>
        <w:pStyle w:val="Plattetekst"/>
        <w:tabs>
          <w:tab w:val="left" w:pos="0"/>
          <w:tab w:val="left" w:pos="284"/>
        </w:tabs>
        <w:spacing w:before="0"/>
        <w:ind w:left="0" w:right="-283"/>
        <w:rPr>
          <w:i w:val="0"/>
          <w:sz w:val="18"/>
          <w:szCs w:val="18"/>
          <w:lang w:val="en-GB"/>
        </w:rPr>
      </w:pPr>
    </w:p>
    <w:p w14:paraId="7C7EDD58"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Parkinson’s disease (PD) is a chronic neurodegenerative disease. The loss of dopamine producing neurons in PD patients results in motor and non-motor symptoms and there is still no cure (Adams, 2017). Currently, the diagnosis of PD is done by a holistic evaluation of the symptoms of a patient (</w:t>
      </w:r>
      <w:proofErr w:type="spellStart"/>
      <w:r>
        <w:rPr>
          <w:i w:val="0"/>
          <w:sz w:val="18"/>
          <w:szCs w:val="18"/>
          <w:lang w:val="en-GB"/>
        </w:rPr>
        <w:t>Sveinbjornsdottir</w:t>
      </w:r>
      <w:proofErr w:type="spellEnd"/>
      <w:r>
        <w:rPr>
          <w:i w:val="0"/>
          <w:sz w:val="18"/>
          <w:szCs w:val="18"/>
          <w:lang w:val="en-GB"/>
        </w:rPr>
        <w:t>, 2016). This means the patient not can be diagnosed before the symptoms are visible and there is already a loss of dopamine-producing neurons before PD has been diagnosed (</w:t>
      </w:r>
      <w:proofErr w:type="spellStart"/>
      <w:r>
        <w:rPr>
          <w:i w:val="0"/>
          <w:sz w:val="18"/>
          <w:szCs w:val="18"/>
          <w:lang w:val="en-GB"/>
        </w:rPr>
        <w:t>Fearnley</w:t>
      </w:r>
      <w:proofErr w:type="spellEnd"/>
      <w:r>
        <w:rPr>
          <w:i w:val="0"/>
          <w:sz w:val="18"/>
          <w:szCs w:val="18"/>
          <w:lang w:val="en-GB"/>
        </w:rPr>
        <w:t xml:space="preserve"> and Lees, 1991). The goal of this study is therefore to come up with an innovative approach to diagnose PD with more accuracy and sooner.</w:t>
      </w:r>
    </w:p>
    <w:p w14:paraId="29FE726E"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Symptoms in the motor control of PD patients such as bradykinesia, unilateral onset of the symptoms and persistency of these asymmetric symptoms (</w:t>
      </w:r>
      <w:proofErr w:type="spellStart"/>
      <w:r>
        <w:rPr>
          <w:i w:val="0"/>
          <w:sz w:val="18"/>
          <w:szCs w:val="18"/>
          <w:lang w:val="en-GB"/>
        </w:rPr>
        <w:t>Sveinbjornsdottir</w:t>
      </w:r>
      <w:proofErr w:type="spellEnd"/>
      <w:r>
        <w:rPr>
          <w:i w:val="0"/>
          <w:sz w:val="18"/>
          <w:szCs w:val="18"/>
          <w:lang w:val="en-GB"/>
        </w:rPr>
        <w:t xml:space="preserve">, 2016), might have an effect on a simple typing task. Therefore, it might be possible to use key stroke data of typing on a computer to find differences between healthy and PD patients with mild </w:t>
      </w:r>
      <w:commentRangeStart w:id="12"/>
      <w:r>
        <w:rPr>
          <w:i w:val="0"/>
          <w:sz w:val="18"/>
          <w:szCs w:val="18"/>
          <w:lang w:val="en-GB"/>
        </w:rPr>
        <w:t>symptoms</w:t>
      </w:r>
      <w:commentRangeEnd w:id="12"/>
      <w:r w:rsidR="00793BE2">
        <w:rPr>
          <w:rStyle w:val="Verwijzingopmerking"/>
          <w:rFonts w:asciiTheme="minorHAnsi" w:eastAsiaTheme="minorHAnsi" w:hAnsiTheme="minorHAnsi"/>
          <w:i w:val="0"/>
        </w:rPr>
        <w:commentReference w:id="12"/>
      </w:r>
      <w:r>
        <w:rPr>
          <w:i w:val="0"/>
          <w:sz w:val="18"/>
          <w:szCs w:val="18"/>
          <w:lang w:val="en-GB"/>
        </w:rPr>
        <w:t>.</w:t>
      </w:r>
    </w:p>
    <w:p w14:paraId="2178AA5F" w14:textId="77777777" w:rsidR="00C82639" w:rsidRDefault="00C82639" w:rsidP="00C82639">
      <w:pPr>
        <w:pStyle w:val="Plattetekst"/>
        <w:tabs>
          <w:tab w:val="left" w:pos="0"/>
          <w:tab w:val="left" w:pos="284"/>
        </w:tabs>
        <w:spacing w:before="0"/>
        <w:ind w:left="0" w:right="-283"/>
        <w:rPr>
          <w:i w:val="0"/>
          <w:sz w:val="18"/>
          <w:szCs w:val="18"/>
          <w:lang w:val="en-GB"/>
        </w:rPr>
      </w:pPr>
      <w:commentRangeStart w:id="13"/>
      <w:r>
        <w:rPr>
          <w:i w:val="0"/>
          <w:sz w:val="18"/>
          <w:szCs w:val="18"/>
          <w:lang w:val="en-GB"/>
        </w:rPr>
        <w:t>For this study this research group can use the data of Adams (2017). This data set contains anonymous data of healthy persons and persons diagnosed with PD. This data set includes birth year, gender, presence of several symptoms, medicine usage, and PD severity. From these persons key stroke data on their own computer during their usual computer usage was recorded (using a custom key stroke recording program called ‘</w:t>
      </w:r>
      <w:proofErr w:type="spellStart"/>
      <w:r>
        <w:rPr>
          <w:i w:val="0"/>
          <w:sz w:val="18"/>
          <w:szCs w:val="18"/>
          <w:lang w:val="en-GB"/>
        </w:rPr>
        <w:t>Tappy</w:t>
      </w:r>
      <w:proofErr w:type="spellEnd"/>
      <w:r>
        <w:rPr>
          <w:i w:val="0"/>
          <w:sz w:val="18"/>
          <w:szCs w:val="18"/>
          <w:lang w:val="en-GB"/>
        </w:rPr>
        <w:t>’) without any supervision. From the key strokes the date, timestamp, key on left or right side of keyboard, hold time, latency time, fly time and direction of the key pressing to the next key (left side to right side, left to left side etc.) was recorded.</w:t>
      </w:r>
    </w:p>
    <w:p w14:paraId="2D2CD222"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 xml:space="preserve">Misdiagnosis of PD is incredibly high according to Singh and Xu (2019). Methods of data science might help in this case. </w:t>
      </w:r>
      <w:commentRangeStart w:id="14"/>
      <w:r>
        <w:rPr>
          <w:i w:val="0"/>
          <w:sz w:val="18"/>
          <w:szCs w:val="18"/>
          <w:lang w:val="en-GB"/>
        </w:rPr>
        <w:t>A supervised machine learning approach might be able to build a model to detect early symptoms of PD. These symptoms might not be visible yet, however differences for instances in key stroke latencies, hold times and flight times might show differences between healthy persons and patients with mild PD.</w:t>
      </w:r>
      <w:commentRangeEnd w:id="13"/>
      <w:r w:rsidR="00793BE2">
        <w:rPr>
          <w:rStyle w:val="Verwijzingopmerking"/>
          <w:rFonts w:asciiTheme="minorHAnsi" w:eastAsiaTheme="minorHAnsi" w:hAnsiTheme="minorHAnsi"/>
          <w:i w:val="0"/>
        </w:rPr>
        <w:commentReference w:id="13"/>
      </w:r>
      <w:commentRangeEnd w:id="14"/>
      <w:r w:rsidR="00793BE2">
        <w:rPr>
          <w:rStyle w:val="Verwijzingopmerking"/>
          <w:rFonts w:asciiTheme="minorHAnsi" w:eastAsiaTheme="minorHAnsi" w:hAnsiTheme="minorHAnsi"/>
          <w:i w:val="0"/>
        </w:rPr>
        <w:commentReference w:id="14"/>
      </w:r>
    </w:p>
    <w:p w14:paraId="2B86311A"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A possible way to detect early symptoms might be to differentiate between the kinematics of the keys presses on the left side versus keys pressed on the right side of the keyboard, since onset of the symptoms seem be unilateral (</w:t>
      </w:r>
      <w:proofErr w:type="spellStart"/>
      <w:r>
        <w:rPr>
          <w:i w:val="0"/>
          <w:sz w:val="18"/>
          <w:szCs w:val="18"/>
          <w:lang w:val="en-GB"/>
        </w:rPr>
        <w:t>Sveinbjornsdottir</w:t>
      </w:r>
      <w:proofErr w:type="spellEnd"/>
      <w:r>
        <w:rPr>
          <w:i w:val="0"/>
          <w:sz w:val="18"/>
          <w:szCs w:val="18"/>
          <w:lang w:val="en-GB"/>
        </w:rPr>
        <w:t>, 2016). When left hand versus right hand kinematics are not separately analysed, minor differences in for example key stroke latencies, hold times, and flight times between healthy subjects and patients with mild PD might not be detected.</w:t>
      </w:r>
    </w:p>
    <w:p w14:paraId="5616889D"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 xml:space="preserve">The biggest challenge of the study is to find a model to that can differentiate between healthy and PD patients with mild symptoms with high accuracy and precision. When this research groups achieves this goal, this model can be used in practices to diagnose PD sooner than with the current method. This might lead to PD patients getting medication sooner and thereby reducing and delaying the symptoms of </w:t>
      </w:r>
      <w:commentRangeStart w:id="15"/>
      <w:r>
        <w:rPr>
          <w:i w:val="0"/>
          <w:sz w:val="18"/>
          <w:szCs w:val="18"/>
          <w:lang w:val="en-GB"/>
        </w:rPr>
        <w:t>PD</w:t>
      </w:r>
      <w:commentRangeEnd w:id="15"/>
      <w:r w:rsidR="00D858CA">
        <w:rPr>
          <w:rStyle w:val="Verwijzingopmerking"/>
          <w:rFonts w:asciiTheme="minorHAnsi" w:eastAsiaTheme="minorHAnsi" w:hAnsiTheme="minorHAnsi"/>
          <w:i w:val="0"/>
        </w:rPr>
        <w:commentReference w:id="15"/>
      </w:r>
      <w:r>
        <w:rPr>
          <w:i w:val="0"/>
          <w:sz w:val="18"/>
          <w:szCs w:val="18"/>
          <w:lang w:val="en-GB"/>
        </w:rPr>
        <w:t>.</w:t>
      </w:r>
    </w:p>
    <w:p w14:paraId="3983C487" w14:textId="77777777" w:rsidR="00C82639" w:rsidRDefault="00C82639" w:rsidP="00C82639">
      <w:pPr>
        <w:pStyle w:val="Plattetekst"/>
        <w:tabs>
          <w:tab w:val="left" w:pos="0"/>
          <w:tab w:val="left" w:pos="284"/>
        </w:tabs>
        <w:spacing w:before="0"/>
        <w:ind w:left="0" w:right="-283"/>
        <w:rPr>
          <w:i w:val="0"/>
          <w:sz w:val="18"/>
          <w:szCs w:val="18"/>
          <w:lang w:val="en-GB"/>
        </w:rPr>
      </w:pPr>
    </w:p>
    <w:p w14:paraId="0F17528D" w14:textId="77777777" w:rsidR="00C82639" w:rsidRDefault="00C82639" w:rsidP="00C82639">
      <w:pPr>
        <w:pStyle w:val="Plattetekst"/>
        <w:tabs>
          <w:tab w:val="left" w:pos="0"/>
          <w:tab w:val="left" w:pos="284"/>
        </w:tabs>
        <w:spacing w:before="0"/>
        <w:ind w:left="0" w:right="-283"/>
        <w:rPr>
          <w:sz w:val="18"/>
          <w:szCs w:val="18"/>
          <w:lang w:val="en-GB"/>
        </w:rPr>
      </w:pPr>
    </w:p>
    <w:p w14:paraId="0CC6A718"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Data Science:</w:t>
      </w:r>
    </w:p>
    <w:p w14:paraId="3C04FC37"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Sport Science:</w:t>
      </w:r>
    </w:p>
    <w:p w14:paraId="264CA22C" w14:textId="77777777" w:rsidR="00C82639" w:rsidRDefault="00C82639" w:rsidP="00C82639">
      <w:pPr>
        <w:pStyle w:val="Plattetekst"/>
        <w:tabs>
          <w:tab w:val="left" w:pos="0"/>
          <w:tab w:val="left" w:pos="284"/>
        </w:tabs>
        <w:spacing w:before="0"/>
        <w:ind w:left="0" w:right="-283"/>
        <w:rPr>
          <w:i w:val="0"/>
          <w:sz w:val="18"/>
          <w:szCs w:val="18"/>
          <w:lang w:val="en-GB"/>
        </w:rPr>
      </w:pPr>
      <w:commentRangeStart w:id="16"/>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Life Sciences and Health:</w:t>
      </w:r>
      <w:commentRangeEnd w:id="16"/>
      <w:r w:rsidR="00D858CA">
        <w:rPr>
          <w:rStyle w:val="Verwijzingopmerking"/>
          <w:rFonts w:asciiTheme="minorHAnsi" w:eastAsiaTheme="minorHAnsi" w:hAnsiTheme="minorHAnsi"/>
          <w:i w:val="0"/>
        </w:rPr>
        <w:commentReference w:id="16"/>
      </w:r>
    </w:p>
    <w:p w14:paraId="64F643CE"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Creative Industry Research:</w:t>
      </w:r>
    </w:p>
    <w:p w14:paraId="56941D29"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Social sciences and/or humanities (ethics and legislation):</w:t>
      </w:r>
    </w:p>
    <w:p w14:paraId="0B2F9A3F" w14:textId="77777777" w:rsidR="00C82639" w:rsidRDefault="00C82639" w:rsidP="009F23CC">
      <w:pPr>
        <w:pStyle w:val="Kop3"/>
        <w:tabs>
          <w:tab w:val="left" w:pos="0"/>
          <w:tab w:val="left" w:pos="284"/>
        </w:tabs>
        <w:spacing w:line="240" w:lineRule="atLeast"/>
        <w:ind w:left="0" w:right="-283"/>
        <w:rPr>
          <w:rFonts w:cs="Verdana"/>
          <w:spacing w:val="-2"/>
          <w:sz w:val="18"/>
          <w:szCs w:val="18"/>
          <w:lang w:val="en-GB"/>
        </w:rPr>
      </w:pPr>
    </w:p>
    <w:p w14:paraId="208DBC58" w14:textId="49D06981" w:rsidR="00F93487" w:rsidRPr="00F5764F" w:rsidRDefault="009F23CC" w:rsidP="009F23CC">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1</w:t>
      </w:r>
      <w:r w:rsidR="005137DE" w:rsidRPr="00F5764F">
        <w:rPr>
          <w:rFonts w:cs="Verdana"/>
          <w:spacing w:val="-2"/>
          <w:sz w:val="18"/>
          <w:szCs w:val="18"/>
          <w:lang w:val="en-GB"/>
        </w:rPr>
        <w:t>h</w:t>
      </w:r>
      <w:r w:rsidRPr="00F5764F">
        <w:rPr>
          <w:rFonts w:cs="Verdana"/>
          <w:sz w:val="18"/>
          <w:szCs w:val="18"/>
          <w:lang w:val="en-GB"/>
        </w:rPr>
        <w:t xml:space="preserve"> </w:t>
      </w:r>
      <w:r w:rsidR="00B4770A">
        <w:rPr>
          <w:rFonts w:cs="Verdana"/>
          <w:spacing w:val="1"/>
          <w:sz w:val="18"/>
          <w:szCs w:val="18"/>
          <w:lang w:val="en-GB"/>
        </w:rPr>
        <w:t xml:space="preserve">Research Questions </w:t>
      </w:r>
      <w:r w:rsidR="00FF4759">
        <w:rPr>
          <w:rFonts w:cs="Verdana"/>
          <w:spacing w:val="1"/>
          <w:sz w:val="18"/>
          <w:szCs w:val="18"/>
          <w:lang w:val="en-GB"/>
        </w:rPr>
        <w:t>&amp; Approach</w:t>
      </w:r>
      <w:r w:rsidRPr="00F5764F">
        <w:rPr>
          <w:rFonts w:cs="Verdana"/>
          <w:spacing w:val="-1"/>
          <w:sz w:val="18"/>
          <w:szCs w:val="18"/>
          <w:lang w:val="en-GB"/>
        </w:rPr>
        <w:t xml:space="preserve"> </w:t>
      </w:r>
    </w:p>
    <w:p w14:paraId="470A0695" w14:textId="77777777" w:rsidR="00FF4759" w:rsidRDefault="00FF4759" w:rsidP="00FF4759">
      <w:pPr>
        <w:pStyle w:val="Kop3"/>
        <w:tabs>
          <w:tab w:val="left" w:pos="0"/>
          <w:tab w:val="left" w:pos="284"/>
        </w:tabs>
        <w:spacing w:line="240" w:lineRule="atLeast"/>
        <w:ind w:left="0" w:right="-283"/>
        <w:rPr>
          <w:b w:val="0"/>
          <w:sz w:val="18"/>
          <w:szCs w:val="18"/>
        </w:rPr>
      </w:pPr>
    </w:p>
    <w:p w14:paraId="2BE45F52" w14:textId="48765374" w:rsidR="00B60A4B" w:rsidRDefault="00B60A4B" w:rsidP="00FF4759">
      <w:pPr>
        <w:pStyle w:val="Kop3"/>
        <w:tabs>
          <w:tab w:val="left" w:pos="0"/>
          <w:tab w:val="left" w:pos="284"/>
        </w:tabs>
        <w:spacing w:line="240" w:lineRule="atLeast"/>
        <w:ind w:left="0" w:right="-283"/>
        <w:rPr>
          <w:b w:val="0"/>
          <w:sz w:val="18"/>
          <w:szCs w:val="18"/>
        </w:rPr>
      </w:pPr>
      <w:r>
        <w:rPr>
          <w:b w:val="0"/>
          <w:sz w:val="18"/>
          <w:szCs w:val="18"/>
        </w:rPr>
        <w:t>1</w:t>
      </w:r>
      <w:commentRangeStart w:id="17"/>
      <w:r>
        <w:rPr>
          <w:b w:val="0"/>
          <w:sz w:val="18"/>
          <w:szCs w:val="18"/>
        </w:rPr>
        <w:t>.</w:t>
      </w:r>
      <w:r>
        <w:rPr>
          <w:b w:val="0"/>
          <w:sz w:val="18"/>
          <w:szCs w:val="18"/>
        </w:rPr>
        <w:tab/>
        <w:t>Detecting Parkinson disease in an early stage</w:t>
      </w:r>
    </w:p>
    <w:p w14:paraId="6631815F" w14:textId="1CB124CB" w:rsidR="00A11323" w:rsidRDefault="00FF4759" w:rsidP="00FF4759">
      <w:pPr>
        <w:pStyle w:val="Kop3"/>
        <w:tabs>
          <w:tab w:val="left" w:pos="0"/>
          <w:tab w:val="left" w:pos="284"/>
        </w:tabs>
        <w:spacing w:line="240" w:lineRule="atLeast"/>
        <w:ind w:left="0" w:right="-283"/>
        <w:rPr>
          <w:b w:val="0"/>
          <w:sz w:val="18"/>
          <w:szCs w:val="18"/>
        </w:rPr>
      </w:pPr>
      <w:r w:rsidRPr="00FF4759">
        <w:rPr>
          <w:b w:val="0"/>
          <w:sz w:val="18"/>
          <w:szCs w:val="18"/>
        </w:rPr>
        <w:lastRenderedPageBreak/>
        <w:t>2.</w:t>
      </w:r>
      <w:r w:rsidRPr="00FF4759">
        <w:rPr>
          <w:b w:val="0"/>
          <w:sz w:val="18"/>
          <w:szCs w:val="18"/>
        </w:rPr>
        <w:tab/>
        <w:t xml:space="preserve">Can </w:t>
      </w:r>
      <w:r w:rsidR="00B60A4B">
        <w:rPr>
          <w:b w:val="0"/>
          <w:sz w:val="18"/>
          <w:szCs w:val="18"/>
        </w:rPr>
        <w:t>keyboard data be used to detect Parkinson disease in an early stage?</w:t>
      </w:r>
      <w:commentRangeEnd w:id="17"/>
      <w:r w:rsidR="00D858CA">
        <w:rPr>
          <w:rStyle w:val="Verwijzingopmerking"/>
          <w:rFonts w:asciiTheme="minorHAnsi" w:eastAsiaTheme="minorHAnsi" w:hAnsiTheme="minorHAnsi"/>
          <w:b w:val="0"/>
          <w:bCs w:val="0"/>
        </w:rPr>
        <w:commentReference w:id="17"/>
      </w:r>
    </w:p>
    <w:p w14:paraId="455CA054" w14:textId="0D7F8139" w:rsidR="00FF4759" w:rsidRDefault="00FF4759" w:rsidP="00FF4759">
      <w:pPr>
        <w:pStyle w:val="Kop3"/>
        <w:tabs>
          <w:tab w:val="left" w:pos="0"/>
          <w:tab w:val="left" w:pos="284"/>
        </w:tabs>
        <w:spacing w:line="240" w:lineRule="atLeast"/>
        <w:ind w:left="0" w:right="-283"/>
        <w:rPr>
          <w:b w:val="0"/>
          <w:sz w:val="18"/>
          <w:szCs w:val="18"/>
        </w:rPr>
      </w:pPr>
      <w:commentRangeStart w:id="18"/>
    </w:p>
    <w:p w14:paraId="39633A66" w14:textId="2B96C77E" w:rsidR="00BC31B9" w:rsidRDefault="00BC31B9" w:rsidP="001268C8">
      <w:pPr>
        <w:pStyle w:val="Kop3"/>
        <w:tabs>
          <w:tab w:val="left" w:pos="0"/>
          <w:tab w:val="left" w:pos="284"/>
        </w:tabs>
        <w:spacing w:line="240" w:lineRule="atLeast"/>
        <w:ind w:left="0" w:right="-283"/>
        <w:jc w:val="both"/>
        <w:rPr>
          <w:b w:val="0"/>
          <w:sz w:val="18"/>
          <w:szCs w:val="18"/>
        </w:rPr>
      </w:pPr>
      <w:r>
        <w:rPr>
          <w:b w:val="0"/>
          <w:sz w:val="18"/>
          <w:szCs w:val="18"/>
        </w:rPr>
        <w:t xml:space="preserve">This proposal is a continuation of earlier research and data collection of keyboard data in elderly persons. The data is available from 103 participants, this will be sufficient to start machine learning on the data. The data is collected with </w:t>
      </w:r>
      <w:proofErr w:type="spellStart"/>
      <w:r>
        <w:rPr>
          <w:b w:val="0"/>
          <w:sz w:val="18"/>
          <w:szCs w:val="18"/>
        </w:rPr>
        <w:t>Tappy</w:t>
      </w:r>
      <w:proofErr w:type="spellEnd"/>
      <w:r>
        <w:rPr>
          <w:b w:val="0"/>
          <w:sz w:val="18"/>
          <w:szCs w:val="18"/>
        </w:rPr>
        <w:t xml:space="preserve"> and is clearly structured. The participants were completely anonymous and they just did their regular typing, no typing task was provided. Only the letters were recorded, not the numbers. The only key that can be really seen in the data as a separate key is the space bar. The other keys are ranked based on the column they are in and the hand that is used to type them. So the keys W,S,X are ranked as column 2 left hand, a distinction between these 3 keys cannot be made. This is all to keep the data anonymous and unreadable. </w:t>
      </w:r>
      <w:r w:rsidR="00594D73">
        <w:rPr>
          <w:b w:val="0"/>
          <w:sz w:val="18"/>
          <w:szCs w:val="18"/>
        </w:rPr>
        <w:t xml:space="preserve">Known already is that pure hold time, latency time and flight time will not be enough to make a distinction between healthy elderly participants and persons with mild Parkinson disease. This study will look into the possibilities to detect Parkinson disease based on interactions between Hold time and Hand, Times and Direction. </w:t>
      </w:r>
      <w:del w:id="19" w:author="Auteur">
        <w:r w:rsidR="00594D73" w:rsidDel="00D858CA">
          <w:rPr>
            <w:b w:val="0"/>
            <w:sz w:val="18"/>
            <w:szCs w:val="18"/>
          </w:rPr>
          <w:delText>Also</w:delText>
        </w:r>
      </w:del>
      <w:ins w:id="20" w:author="Auteur">
        <w:r w:rsidR="00D858CA">
          <w:rPr>
            <w:b w:val="0"/>
            <w:sz w:val="18"/>
            <w:szCs w:val="18"/>
          </w:rPr>
          <w:t>In addition,</w:t>
        </w:r>
      </w:ins>
      <w:r w:rsidR="00594D73">
        <w:rPr>
          <w:b w:val="0"/>
          <w:sz w:val="18"/>
          <w:szCs w:val="18"/>
        </w:rPr>
        <w:t xml:space="preserve"> Time of the day will be used to get a better detection of Parkinson disease. </w:t>
      </w:r>
      <w:commentRangeEnd w:id="18"/>
      <w:r w:rsidR="00296F70">
        <w:rPr>
          <w:rStyle w:val="Verwijzingopmerking"/>
          <w:rFonts w:asciiTheme="minorHAnsi" w:eastAsiaTheme="minorHAnsi" w:hAnsiTheme="minorHAnsi"/>
          <w:b w:val="0"/>
          <w:bCs w:val="0"/>
        </w:rPr>
        <w:commentReference w:id="18"/>
      </w:r>
    </w:p>
    <w:p w14:paraId="312286AC"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14954BA1" w14:textId="46E86EFA"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Data analysis procedure</w:t>
      </w:r>
    </w:p>
    <w:p w14:paraId="3E831C7B"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5DF653EC" w14:textId="3F19FAF4"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 xml:space="preserve">All the data will be tested on multiple features and on multiple interactions to have a broad spectrum to get the best distinction between healthy and mild Parkinson patients. </w:t>
      </w:r>
      <w:del w:id="21" w:author="Auteur">
        <w:r w:rsidDel="00D858CA">
          <w:rPr>
            <w:b w:val="0"/>
            <w:sz w:val="18"/>
            <w:szCs w:val="18"/>
          </w:rPr>
          <w:delText>Further</w:delText>
        </w:r>
      </w:del>
      <w:ins w:id="22" w:author="Auteur">
        <w:r w:rsidR="00D858CA">
          <w:rPr>
            <w:b w:val="0"/>
            <w:sz w:val="18"/>
            <w:szCs w:val="18"/>
          </w:rPr>
          <w:t>Further,</w:t>
        </w:r>
      </w:ins>
      <w:r>
        <w:rPr>
          <w:b w:val="0"/>
          <w:sz w:val="18"/>
          <w:szCs w:val="18"/>
        </w:rPr>
        <w:t xml:space="preserve"> the effect of medication </w:t>
      </w:r>
      <w:r w:rsidR="00565FB8">
        <w:rPr>
          <w:b w:val="0"/>
          <w:sz w:val="18"/>
          <w:szCs w:val="18"/>
        </w:rPr>
        <w:t xml:space="preserve">on the result of the model also needs to be taken into account. The exact order of all the features that will be tested cannot be foreseen. At the end the best detection method will be chosen and will be used to make an app that can be used by people and doctors to detect Parkinson disease. </w:t>
      </w:r>
    </w:p>
    <w:p w14:paraId="6F8D1EDA" w14:textId="1A6C1C65" w:rsidR="00FF4759" w:rsidRDefault="00FF4759" w:rsidP="00FF4759">
      <w:pPr>
        <w:pStyle w:val="Kop3"/>
        <w:tabs>
          <w:tab w:val="left" w:pos="0"/>
          <w:tab w:val="left" w:pos="284"/>
        </w:tabs>
        <w:spacing w:line="240" w:lineRule="atLeast"/>
        <w:ind w:left="0" w:right="-283"/>
        <w:rPr>
          <w:b w:val="0"/>
          <w:sz w:val="18"/>
          <w:szCs w:val="18"/>
        </w:rPr>
      </w:pPr>
    </w:p>
    <w:p w14:paraId="408A114E" w14:textId="77777777" w:rsidR="00FF4759" w:rsidRPr="00FF4759" w:rsidRDefault="00FF4759" w:rsidP="00FF4759">
      <w:pPr>
        <w:pStyle w:val="Kop3"/>
        <w:tabs>
          <w:tab w:val="left" w:pos="0"/>
          <w:tab w:val="left" w:pos="284"/>
        </w:tabs>
        <w:spacing w:line="240" w:lineRule="atLeast"/>
        <w:ind w:left="0" w:right="-283"/>
        <w:rPr>
          <w:b w:val="0"/>
          <w:sz w:val="18"/>
          <w:szCs w:val="18"/>
        </w:rPr>
      </w:pPr>
    </w:p>
    <w:p w14:paraId="575B9193" w14:textId="5D9A2F48" w:rsidR="00FF4759" w:rsidRPr="00F5764F" w:rsidRDefault="00FF4759" w:rsidP="00FF4759">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C82639">
        <w:rPr>
          <w:sz w:val="18"/>
          <w:szCs w:val="18"/>
          <w:lang w:val="en-GB"/>
        </w:rPr>
        <w:t>324</w:t>
      </w:r>
      <w:r w:rsidRPr="00F5764F">
        <w:rPr>
          <w:sz w:val="18"/>
          <w:szCs w:val="18"/>
          <w:lang w:val="en-GB"/>
        </w:rPr>
        <w:t>]</w:t>
      </w:r>
    </w:p>
    <w:p w14:paraId="45B01308" w14:textId="726F53F9" w:rsidR="009F23CC" w:rsidRPr="00F5764F" w:rsidRDefault="009F23CC" w:rsidP="009F23CC">
      <w:pPr>
        <w:tabs>
          <w:tab w:val="left" w:pos="0"/>
          <w:tab w:val="left" w:pos="284"/>
        </w:tabs>
        <w:spacing w:line="240" w:lineRule="atLeast"/>
        <w:ind w:right="-283"/>
        <w:rPr>
          <w:rFonts w:ascii="Verdana" w:hAnsi="Verdana"/>
          <w:sz w:val="18"/>
          <w:szCs w:val="18"/>
          <w:lang w:val="en-GB"/>
        </w:rPr>
      </w:pPr>
    </w:p>
    <w:p w14:paraId="6AB730ED" w14:textId="463F0BEC" w:rsidR="00AC04D7" w:rsidRPr="00F5764F" w:rsidRDefault="00AC04D7" w:rsidP="00AC04D7">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 xml:space="preserve">1i </w:t>
      </w:r>
      <w:r w:rsidR="002E1770" w:rsidRPr="00F5764F">
        <w:rPr>
          <w:rFonts w:cs="Verdana"/>
          <w:spacing w:val="1"/>
          <w:sz w:val="18"/>
          <w:szCs w:val="18"/>
          <w:lang w:val="en-GB"/>
        </w:rPr>
        <w:t>Specification of</w:t>
      </w:r>
      <w:r w:rsidRPr="00F5764F">
        <w:rPr>
          <w:rFonts w:cs="Verdana"/>
          <w:spacing w:val="1"/>
          <w:sz w:val="18"/>
          <w:szCs w:val="18"/>
          <w:lang w:val="en-GB"/>
        </w:rPr>
        <w:t xml:space="preserve"> the Big Data </w:t>
      </w:r>
      <w:r w:rsidR="002E1770" w:rsidRPr="00F5764F">
        <w:rPr>
          <w:rFonts w:cs="Verdana"/>
          <w:spacing w:val="1"/>
          <w:sz w:val="18"/>
          <w:szCs w:val="18"/>
          <w:lang w:val="en-GB"/>
        </w:rPr>
        <w:t>and/or Data Science aspects</w:t>
      </w:r>
    </w:p>
    <w:p w14:paraId="24B62B41" w14:textId="77777777" w:rsidR="00881970" w:rsidRPr="00F5764F" w:rsidRDefault="00881970" w:rsidP="002E1770">
      <w:pPr>
        <w:pStyle w:val="Kop3"/>
        <w:tabs>
          <w:tab w:val="left" w:pos="0"/>
          <w:tab w:val="left" w:pos="284"/>
        </w:tabs>
        <w:spacing w:line="240" w:lineRule="atLeast"/>
        <w:ind w:left="0" w:right="-283"/>
        <w:rPr>
          <w:rFonts w:cs="Verdana"/>
          <w:b w:val="0"/>
          <w:i/>
          <w:spacing w:val="-1"/>
          <w:sz w:val="18"/>
          <w:szCs w:val="18"/>
          <w:lang w:val="en-GB"/>
        </w:rPr>
      </w:pPr>
    </w:p>
    <w:p w14:paraId="3FCE62EA" w14:textId="4F1D70B1" w:rsidR="00B60A4B" w:rsidRDefault="00B60A4B" w:rsidP="00FF4759">
      <w:pPr>
        <w:pStyle w:val="Plattetekst"/>
        <w:tabs>
          <w:tab w:val="left" w:pos="0"/>
          <w:tab w:val="left" w:pos="284"/>
        </w:tabs>
        <w:spacing w:line="240" w:lineRule="atLeast"/>
        <w:ind w:left="0" w:right="-283"/>
        <w:jc w:val="both"/>
        <w:rPr>
          <w:i w:val="0"/>
          <w:sz w:val="18"/>
          <w:szCs w:val="18"/>
        </w:rPr>
      </w:pPr>
      <w:r>
        <w:rPr>
          <w:i w:val="0"/>
          <w:sz w:val="18"/>
          <w:szCs w:val="18"/>
        </w:rPr>
        <w:t xml:space="preserve">Collecting typing data gives a lot of data over a short period of time. Also a lot of information of 1 key </w:t>
      </w:r>
      <w:commentRangeStart w:id="23"/>
      <w:r>
        <w:rPr>
          <w:i w:val="0"/>
          <w:sz w:val="18"/>
          <w:szCs w:val="18"/>
        </w:rPr>
        <w:t>stroke</w:t>
      </w:r>
      <w:commentRangeEnd w:id="23"/>
      <w:r w:rsidR="00296F70">
        <w:rPr>
          <w:rStyle w:val="Verwijzingopmerking"/>
          <w:rFonts w:asciiTheme="minorHAnsi" w:eastAsiaTheme="minorHAnsi" w:hAnsiTheme="minorHAnsi"/>
          <w:i w:val="0"/>
        </w:rPr>
        <w:commentReference w:id="23"/>
      </w:r>
      <w:r>
        <w:rPr>
          <w:i w:val="0"/>
          <w:sz w:val="18"/>
          <w:szCs w:val="18"/>
        </w:rPr>
        <w:t xml:space="preserve"> is saved. Big Data is ne</w:t>
      </w:r>
      <w:r w:rsidR="00D8124E">
        <w:rPr>
          <w:i w:val="0"/>
          <w:sz w:val="18"/>
          <w:szCs w:val="18"/>
        </w:rPr>
        <w:t>eded to collect and process all the data.</w:t>
      </w:r>
    </w:p>
    <w:p w14:paraId="58CD17F8" w14:textId="1E71A07B" w:rsidR="00D8124E" w:rsidRDefault="00D8124E" w:rsidP="00FF4759">
      <w:pPr>
        <w:pStyle w:val="Plattetekst"/>
        <w:tabs>
          <w:tab w:val="left" w:pos="0"/>
          <w:tab w:val="left" w:pos="284"/>
        </w:tabs>
        <w:spacing w:line="240" w:lineRule="atLeast"/>
        <w:ind w:left="0" w:right="-283"/>
        <w:jc w:val="both"/>
        <w:rPr>
          <w:i w:val="0"/>
          <w:sz w:val="18"/>
          <w:szCs w:val="18"/>
        </w:rPr>
      </w:pPr>
      <w:r>
        <w:rPr>
          <w:i w:val="0"/>
          <w:sz w:val="18"/>
          <w:szCs w:val="18"/>
        </w:rPr>
        <w:t>The application ‘</w:t>
      </w:r>
      <w:proofErr w:type="spellStart"/>
      <w:r>
        <w:rPr>
          <w:i w:val="0"/>
          <w:sz w:val="18"/>
          <w:szCs w:val="18"/>
        </w:rPr>
        <w:t>Tappy</w:t>
      </w:r>
      <w:proofErr w:type="spellEnd"/>
      <w:r>
        <w:rPr>
          <w:i w:val="0"/>
          <w:sz w:val="18"/>
          <w:szCs w:val="18"/>
        </w:rPr>
        <w:t>’ for Windows computer collects all the data, for every keystroke it collects the following data:</w:t>
      </w:r>
    </w:p>
    <w:p w14:paraId="0F71DE80" w14:textId="2175704C" w:rsidR="00D8124E"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Time of the day: Which gives the time of the day at which each keystroke begins accurate to a 1/100st of a second.</w:t>
      </w:r>
    </w:p>
    <w:p w14:paraId="05742411" w14:textId="77777777" w:rsidR="002D1BFF"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Hold time: The time between key down and key up in milliseconds.</w:t>
      </w:r>
      <w:r w:rsidR="002D1BFF">
        <w:rPr>
          <w:i w:val="0"/>
          <w:sz w:val="18"/>
          <w:szCs w:val="18"/>
        </w:rPr>
        <w:t xml:space="preserve"> It gives the speed of the tapped finger.</w:t>
      </w:r>
    </w:p>
    <w:p w14:paraId="6BC05844" w14:textId="481837E1" w:rsidR="00D8124E"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 Latency: Time in milliseconds between key down of one key to key down of the next key. Distinction is made between subsequent keystrokes with the same hand or with the other hand. A latency bigger then 800ms is considered a pause in typing.</w:t>
      </w:r>
    </w:p>
    <w:p w14:paraId="2262EC84" w14:textId="39DC52EA" w:rsidR="002D1BFF"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Flight time: Time between key up and the next key down. </w:t>
      </w:r>
    </w:p>
    <w:p w14:paraId="5465B8F8" w14:textId="17848E55" w:rsidR="002D1BFF" w:rsidRDefault="00BD556A" w:rsidP="002D1BFF">
      <w:pPr>
        <w:pStyle w:val="Plattetekst"/>
        <w:tabs>
          <w:tab w:val="left" w:pos="0"/>
          <w:tab w:val="left" w:pos="284"/>
        </w:tabs>
        <w:spacing w:line="240" w:lineRule="atLeast"/>
        <w:ind w:left="0" w:right="-283"/>
        <w:jc w:val="both"/>
        <w:rPr>
          <w:i w:val="0"/>
          <w:sz w:val="18"/>
          <w:szCs w:val="18"/>
        </w:rPr>
      </w:pPr>
      <w:r>
        <w:rPr>
          <w:i w:val="0"/>
          <w:sz w:val="18"/>
          <w:szCs w:val="18"/>
        </w:rPr>
        <w:t xml:space="preserve">The dataset contains only data from participants with more than 2000 keystrokes. All this data is completely </w:t>
      </w:r>
      <w:proofErr w:type="spellStart"/>
      <w:r>
        <w:rPr>
          <w:i w:val="0"/>
          <w:sz w:val="18"/>
          <w:szCs w:val="18"/>
        </w:rPr>
        <w:t>anonymised</w:t>
      </w:r>
      <w:proofErr w:type="spellEnd"/>
      <w:r>
        <w:rPr>
          <w:i w:val="0"/>
          <w:sz w:val="18"/>
          <w:szCs w:val="18"/>
        </w:rPr>
        <w:t>. Given all the data that is collected per keystroke and the amount of keystrokes that each participant has the data needs a good structure. A Big Data approach will give the best structure to the data and also to implement the data the best for the future.</w:t>
      </w:r>
      <w:r>
        <w:rPr>
          <w:i w:val="0"/>
          <w:sz w:val="18"/>
          <w:szCs w:val="18"/>
        </w:rPr>
        <w:br/>
        <w:t xml:space="preserve">With machine learning the data will be analyzed to search for a distinction between mild Parkinson Disease and healthy participants. Big Data is good to use for this because in the future the amount of data will only be more and bigger. If the machine learning model is already set up for Big Data the bigger data sets in the future won’t be a problem. </w:t>
      </w:r>
    </w:p>
    <w:p w14:paraId="0ED6E25E" w14:textId="3C76F81E" w:rsidR="008319B0" w:rsidRDefault="008319B0" w:rsidP="009F23CC">
      <w:pPr>
        <w:tabs>
          <w:tab w:val="left" w:pos="0"/>
          <w:tab w:val="left" w:pos="284"/>
        </w:tabs>
        <w:spacing w:line="240" w:lineRule="atLeast"/>
        <w:ind w:right="-283"/>
        <w:rPr>
          <w:rFonts w:ascii="Verdana" w:hAnsi="Verdana"/>
          <w:sz w:val="18"/>
          <w:szCs w:val="18"/>
          <w:lang w:val="en-GB"/>
        </w:rPr>
      </w:pPr>
    </w:p>
    <w:p w14:paraId="17E0D73D" w14:textId="34E74063" w:rsidR="000B2A55" w:rsidRDefault="00BD556A" w:rsidP="000B2A55">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[281</w:t>
      </w:r>
      <w:r w:rsidR="000B2A55" w:rsidRPr="00F5764F">
        <w:rPr>
          <w:sz w:val="18"/>
          <w:szCs w:val="18"/>
          <w:lang w:val="en-GB"/>
        </w:rPr>
        <w:t>]</w:t>
      </w:r>
    </w:p>
    <w:p w14:paraId="3BDC922F" w14:textId="16DE6534" w:rsidR="000B2A55" w:rsidRPr="00F5764F" w:rsidRDefault="00E332CD" w:rsidP="009F23CC">
      <w:pPr>
        <w:tabs>
          <w:tab w:val="left" w:pos="0"/>
          <w:tab w:val="left" w:pos="284"/>
        </w:tabs>
        <w:spacing w:line="240" w:lineRule="atLeast"/>
        <w:ind w:right="-283"/>
        <w:rPr>
          <w:rFonts w:ascii="Verdana" w:hAnsi="Verdana"/>
          <w:sz w:val="18"/>
          <w:szCs w:val="18"/>
          <w:lang w:val="en-GB"/>
        </w:rPr>
      </w:pPr>
      <w:r>
        <w:rPr>
          <w:rFonts w:ascii="Verdana" w:hAnsi="Verdana"/>
          <w:sz w:val="18"/>
          <w:szCs w:val="18"/>
          <w:lang w:val="en-GB"/>
        </w:rPr>
        <w:t xml:space="preserve"> </w:t>
      </w:r>
    </w:p>
    <w:p w14:paraId="64B6D60F" w14:textId="310C92E6" w:rsidR="00C55E9E" w:rsidRPr="00F5764F" w:rsidRDefault="005137DE" w:rsidP="00C55E9E">
      <w:pPr>
        <w:tabs>
          <w:tab w:val="left" w:pos="0"/>
        </w:tabs>
        <w:spacing w:line="240" w:lineRule="atLeast"/>
        <w:ind w:right="-283"/>
        <w:rPr>
          <w:rFonts w:ascii="Verdana" w:hAnsi="Verdana"/>
          <w:b/>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j</w:t>
      </w:r>
      <w:r w:rsidR="00C55E9E" w:rsidRPr="00F5764F">
        <w:rPr>
          <w:rFonts w:ascii="Verdana" w:hAnsi="Verdana"/>
          <w:b/>
          <w:sz w:val="18"/>
          <w:szCs w:val="18"/>
          <w:lang w:val="en-GB"/>
        </w:rPr>
        <w:t xml:space="preserve"> End-user participation</w:t>
      </w:r>
    </w:p>
    <w:p w14:paraId="2DC2FF91" w14:textId="7F14C18E" w:rsidR="00DE6485" w:rsidRDefault="00C82639" w:rsidP="002E1770">
      <w:pPr>
        <w:pStyle w:val="Kop3"/>
        <w:tabs>
          <w:tab w:val="left" w:pos="0"/>
          <w:tab w:val="left" w:pos="284"/>
        </w:tabs>
        <w:spacing w:line="240" w:lineRule="atLeast"/>
        <w:ind w:left="0" w:right="-283"/>
        <w:rPr>
          <w:rFonts w:cs="Verdana"/>
          <w:b w:val="0"/>
          <w:spacing w:val="-1"/>
          <w:sz w:val="18"/>
          <w:szCs w:val="18"/>
          <w:lang w:val="en-GB"/>
        </w:rPr>
      </w:pPr>
      <w:r>
        <w:rPr>
          <w:rFonts w:cs="Verdana"/>
          <w:b w:val="0"/>
          <w:spacing w:val="-1"/>
          <w:sz w:val="18"/>
          <w:szCs w:val="18"/>
          <w:lang w:val="en-GB"/>
        </w:rPr>
        <w:br/>
      </w:r>
      <w:r w:rsidR="00045773">
        <w:rPr>
          <w:rFonts w:cs="Verdana"/>
          <w:b w:val="0"/>
          <w:spacing w:val="-1"/>
          <w:sz w:val="18"/>
          <w:szCs w:val="18"/>
          <w:lang w:val="en-GB"/>
        </w:rPr>
        <w:t xml:space="preserve">In this research all the data is already collected but in the data collection the participants had a visit from the researcher. The researchers downloaded </w:t>
      </w:r>
      <w:proofErr w:type="spellStart"/>
      <w:r w:rsidR="00045773">
        <w:rPr>
          <w:rFonts w:cs="Verdana"/>
          <w:b w:val="0"/>
          <w:spacing w:val="-1"/>
          <w:sz w:val="18"/>
          <w:szCs w:val="18"/>
          <w:lang w:val="en-GB"/>
        </w:rPr>
        <w:t>Tappy</w:t>
      </w:r>
      <w:proofErr w:type="spellEnd"/>
      <w:r w:rsidR="00045773">
        <w:rPr>
          <w:rFonts w:cs="Verdana"/>
          <w:b w:val="0"/>
          <w:spacing w:val="-1"/>
          <w:sz w:val="18"/>
          <w:szCs w:val="18"/>
          <w:lang w:val="en-GB"/>
        </w:rPr>
        <w:t xml:space="preserve"> for them and the data was collected on the computer of the participant self. Every now and then the data was send to the researchers. Because on forehand it was known if a participant had Parkinson disease or not there was not any feedback send to </w:t>
      </w:r>
      <w:r w:rsidR="00045773">
        <w:rPr>
          <w:rFonts w:cs="Verdana"/>
          <w:b w:val="0"/>
          <w:spacing w:val="-1"/>
          <w:sz w:val="18"/>
          <w:szCs w:val="18"/>
          <w:lang w:val="en-GB"/>
        </w:rPr>
        <w:lastRenderedPageBreak/>
        <w:t xml:space="preserve">the participants. The research was just done to train the Machine learning program. </w:t>
      </w:r>
    </w:p>
    <w:p w14:paraId="7A0BD96F" w14:textId="77777777" w:rsidR="00045773" w:rsidRPr="00EF36B8" w:rsidRDefault="00045773" w:rsidP="002E1770">
      <w:pPr>
        <w:pStyle w:val="Kop3"/>
        <w:tabs>
          <w:tab w:val="left" w:pos="0"/>
          <w:tab w:val="left" w:pos="284"/>
        </w:tabs>
        <w:spacing w:line="240" w:lineRule="atLeast"/>
        <w:ind w:left="0" w:right="-283"/>
        <w:rPr>
          <w:rFonts w:cs="Verdana"/>
          <w:b w:val="0"/>
          <w:spacing w:val="-1"/>
          <w:sz w:val="18"/>
          <w:szCs w:val="18"/>
          <w:lang w:val="en-GB"/>
        </w:rPr>
      </w:pPr>
    </w:p>
    <w:p w14:paraId="369EB2EC" w14:textId="5E4A540A" w:rsidR="00A11323" w:rsidRPr="00F5764F" w:rsidRDefault="00A11323" w:rsidP="00A11323">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045773">
        <w:rPr>
          <w:sz w:val="18"/>
          <w:szCs w:val="18"/>
          <w:lang w:val="en-GB"/>
        </w:rPr>
        <w:t>85</w:t>
      </w:r>
      <w:r w:rsidRPr="00F5764F">
        <w:rPr>
          <w:sz w:val="18"/>
          <w:szCs w:val="18"/>
          <w:lang w:val="en-GB"/>
        </w:rPr>
        <w:t>]</w:t>
      </w:r>
    </w:p>
    <w:p w14:paraId="03813E9D" w14:textId="77777777" w:rsidR="008319B0" w:rsidRPr="00F5764F" w:rsidRDefault="008319B0" w:rsidP="00C55E9E">
      <w:pPr>
        <w:tabs>
          <w:tab w:val="left" w:pos="0"/>
        </w:tabs>
        <w:spacing w:line="240" w:lineRule="atLeast"/>
        <w:ind w:right="-283"/>
        <w:rPr>
          <w:rFonts w:ascii="Verdana" w:hAnsi="Verdana"/>
          <w:b/>
          <w:i/>
          <w:sz w:val="18"/>
          <w:szCs w:val="18"/>
          <w:lang w:val="en-GB"/>
        </w:rPr>
      </w:pPr>
    </w:p>
    <w:p w14:paraId="104BC203" w14:textId="7221345D" w:rsidR="009F23CC" w:rsidRPr="00F5764F" w:rsidRDefault="005137DE" w:rsidP="009F23CC">
      <w:pPr>
        <w:tabs>
          <w:tab w:val="left" w:pos="0"/>
        </w:tabs>
        <w:spacing w:line="240" w:lineRule="atLeast"/>
        <w:ind w:right="-283"/>
        <w:rPr>
          <w:rFonts w:ascii="Verdana" w:hAnsi="Verdana"/>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k</w:t>
      </w:r>
      <w:r w:rsidR="005F1980" w:rsidRPr="00F5764F">
        <w:rPr>
          <w:rFonts w:ascii="Verdana" w:hAnsi="Verdana"/>
          <w:b/>
          <w:sz w:val="18"/>
          <w:szCs w:val="18"/>
          <w:lang w:val="en-GB"/>
        </w:rPr>
        <w:t xml:space="preserve"> </w:t>
      </w:r>
      <w:r w:rsidR="000B2A55">
        <w:rPr>
          <w:rFonts w:ascii="Verdana" w:hAnsi="Verdana"/>
          <w:b/>
          <w:sz w:val="18"/>
          <w:szCs w:val="18"/>
          <w:lang w:val="en-GB"/>
        </w:rPr>
        <w:t>Innovations</w:t>
      </w:r>
    </w:p>
    <w:p w14:paraId="7F28BF71" w14:textId="77777777" w:rsidR="000B2A55" w:rsidRDefault="000B2A55" w:rsidP="005137DE">
      <w:pPr>
        <w:pStyle w:val="Kop3"/>
        <w:tabs>
          <w:tab w:val="left" w:pos="0"/>
          <w:tab w:val="left" w:pos="284"/>
        </w:tabs>
        <w:spacing w:line="240" w:lineRule="atLeast"/>
        <w:ind w:left="0" w:right="-283"/>
        <w:rPr>
          <w:rFonts w:cs="Verdana"/>
          <w:b w:val="0"/>
          <w:i/>
          <w:spacing w:val="-1"/>
          <w:sz w:val="18"/>
          <w:szCs w:val="18"/>
          <w:lang w:val="en-GB"/>
        </w:rPr>
      </w:pPr>
    </w:p>
    <w:p w14:paraId="20C2CE4E" w14:textId="4DA302CC" w:rsidR="00007BCA" w:rsidRDefault="00007BCA" w:rsidP="00FD7D59">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If via machine learning the detection of Parkinson disease can be made a lot of possibilities will come available. Detection can be done in an earlier stage of Parkinson disease. Less patients will be wrongly diagnosed. Doctors will have a good test method to detect Parkinson disease. </w:t>
      </w:r>
      <w:commentRangeStart w:id="24"/>
      <w:r>
        <w:rPr>
          <w:rFonts w:cs="Verdana"/>
          <w:b w:val="0"/>
          <w:spacing w:val="-1"/>
          <w:sz w:val="18"/>
          <w:szCs w:val="18"/>
          <w:lang w:val="en-GB"/>
        </w:rPr>
        <w:t>People who are in doubt themselves could easily download the app in the future to test if they have Parkinson disease</w:t>
      </w:r>
      <w:commentRangeEnd w:id="24"/>
      <w:r w:rsidR="00296F70">
        <w:rPr>
          <w:rStyle w:val="Verwijzingopmerking"/>
          <w:rFonts w:asciiTheme="minorHAnsi" w:eastAsiaTheme="minorHAnsi" w:hAnsiTheme="minorHAnsi"/>
          <w:b w:val="0"/>
          <w:bCs w:val="0"/>
        </w:rPr>
        <w:commentReference w:id="24"/>
      </w:r>
      <w:r>
        <w:rPr>
          <w:rFonts w:cs="Verdana"/>
          <w:b w:val="0"/>
          <w:spacing w:val="-1"/>
          <w:sz w:val="18"/>
          <w:szCs w:val="18"/>
          <w:lang w:val="en-GB"/>
        </w:rPr>
        <w:t xml:space="preserve">. </w:t>
      </w:r>
      <w:r w:rsidR="00A208B0">
        <w:rPr>
          <w:rFonts w:cs="Verdana"/>
          <w:b w:val="0"/>
          <w:spacing w:val="-1"/>
          <w:sz w:val="18"/>
          <w:szCs w:val="18"/>
          <w:lang w:val="en-GB"/>
        </w:rPr>
        <w:t>The app could also be expanded</w:t>
      </w:r>
      <w:r>
        <w:rPr>
          <w:rFonts w:cs="Verdana"/>
          <w:b w:val="0"/>
          <w:spacing w:val="-1"/>
          <w:sz w:val="18"/>
          <w:szCs w:val="18"/>
          <w:lang w:val="en-GB"/>
        </w:rPr>
        <w:t xml:space="preserve"> to check on the progress of Parkinson disease in people who are already diagnosed. </w:t>
      </w:r>
      <w:r w:rsidR="00A208B0">
        <w:rPr>
          <w:rFonts w:cs="Verdana"/>
          <w:b w:val="0"/>
          <w:spacing w:val="-1"/>
          <w:sz w:val="18"/>
          <w:szCs w:val="18"/>
          <w:lang w:val="en-GB"/>
        </w:rPr>
        <w:t xml:space="preserve">Maybe detection of other disease can be done via typing data. In the future Parkinson disease can be detected at home. Maybe also the timing of intake of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could be done using this method. When the keyboard detects that the person has a harder time typing it could give a signal that it is time to take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This way the dose could be more administered at the moments the patient really needs it. </w:t>
      </w:r>
    </w:p>
    <w:p w14:paraId="1F3931EC" w14:textId="01AF244E" w:rsidR="000B2A55" w:rsidRPr="00881970" w:rsidRDefault="00007BCA" w:rsidP="00A208B0">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 </w:t>
      </w:r>
    </w:p>
    <w:p w14:paraId="1050BA5F" w14:textId="77777777" w:rsidR="000B2A55" w:rsidRDefault="000B2A55" w:rsidP="00F5764F">
      <w:pPr>
        <w:pStyle w:val="Plattetekst"/>
        <w:tabs>
          <w:tab w:val="left" w:pos="0"/>
          <w:tab w:val="left" w:pos="284"/>
        </w:tabs>
        <w:spacing w:before="0" w:line="240" w:lineRule="atLeast"/>
        <w:ind w:left="0" w:right="-283"/>
        <w:jc w:val="both"/>
        <w:rPr>
          <w:sz w:val="18"/>
          <w:szCs w:val="18"/>
          <w:lang w:val="en-GB"/>
        </w:rPr>
      </w:pPr>
    </w:p>
    <w:p w14:paraId="7D420A52" w14:textId="1031C777" w:rsidR="00F5764F" w:rsidRPr="00F5764F" w:rsidRDefault="00A208B0" w:rsidP="00F5764F">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[165</w:t>
      </w:r>
      <w:r w:rsidR="00A11323" w:rsidRPr="00F5764F">
        <w:rPr>
          <w:sz w:val="18"/>
          <w:szCs w:val="18"/>
          <w:lang w:val="en-GB"/>
        </w:rPr>
        <w:t>]</w:t>
      </w:r>
    </w:p>
    <w:p w14:paraId="74FC30F1" w14:textId="6584F443" w:rsidR="00A32D05" w:rsidRPr="00F5764F" w:rsidRDefault="00A32D05" w:rsidP="00F5764F">
      <w:pPr>
        <w:pStyle w:val="Plattetekst"/>
        <w:tabs>
          <w:tab w:val="left" w:pos="0"/>
          <w:tab w:val="left" w:pos="284"/>
        </w:tabs>
        <w:spacing w:before="0" w:line="240" w:lineRule="atLeast"/>
        <w:ind w:left="0" w:right="-283"/>
        <w:jc w:val="both"/>
        <w:rPr>
          <w:sz w:val="18"/>
          <w:szCs w:val="18"/>
          <w:lang w:val="en-GB"/>
        </w:rPr>
      </w:pPr>
      <w:r w:rsidRPr="00F5764F">
        <w:rPr>
          <w:b/>
          <w:sz w:val="18"/>
          <w:szCs w:val="18"/>
          <w:lang w:val="en-GB"/>
        </w:rPr>
        <w:t xml:space="preserve">1l  </w:t>
      </w:r>
      <w:r w:rsidR="00A5691D">
        <w:rPr>
          <w:b/>
          <w:sz w:val="18"/>
          <w:szCs w:val="18"/>
          <w:lang w:val="en-GB"/>
        </w:rPr>
        <w:t>Work description</w:t>
      </w:r>
      <w:r w:rsidRPr="00F5764F">
        <w:rPr>
          <w:b/>
          <w:sz w:val="18"/>
          <w:szCs w:val="18"/>
          <w:lang w:val="en-GB"/>
        </w:rPr>
        <w:t xml:space="preserve"> </w:t>
      </w:r>
    </w:p>
    <w:p w14:paraId="1B79C836" w14:textId="77777777" w:rsidR="00A32D05" w:rsidRPr="00F5764F" w:rsidRDefault="00A32D05" w:rsidP="002E1770">
      <w:pPr>
        <w:tabs>
          <w:tab w:val="left" w:pos="0"/>
        </w:tabs>
        <w:spacing w:line="240" w:lineRule="atLeast"/>
        <w:ind w:right="-283"/>
        <w:rPr>
          <w:rFonts w:ascii="Verdana" w:hAnsi="Verdana"/>
          <w:i/>
          <w:sz w:val="18"/>
          <w:szCs w:val="18"/>
          <w:lang w:val="en-G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0"/>
        <w:gridCol w:w="3402"/>
        <w:gridCol w:w="1701"/>
      </w:tblGrid>
      <w:tr w:rsidR="00A32D05" w:rsidRPr="00F5764F" w14:paraId="3E0DA1AE" w14:textId="77777777" w:rsidTr="002E1770">
        <w:trPr>
          <w:trHeight w:val="300"/>
        </w:trPr>
        <w:tc>
          <w:tcPr>
            <w:tcW w:w="4390" w:type="dxa"/>
            <w:shd w:val="clear" w:color="auto" w:fill="auto"/>
            <w:noWrap/>
            <w:hideMark/>
          </w:tcPr>
          <w:p w14:paraId="4CEBFDB8" w14:textId="29C490A0" w:rsidR="00A32D05" w:rsidRPr="00F5764F" w:rsidRDefault="00A32D05" w:rsidP="00C34F45">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Work packages</w:t>
            </w:r>
          </w:p>
        </w:tc>
        <w:tc>
          <w:tcPr>
            <w:tcW w:w="3402" w:type="dxa"/>
            <w:shd w:val="clear" w:color="auto" w:fill="auto"/>
            <w:noWrap/>
            <w:hideMark/>
          </w:tcPr>
          <w:p w14:paraId="1015384C" w14:textId="2CDEE3DD"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Personal Involved</w:t>
            </w:r>
          </w:p>
          <w:p w14:paraId="14716220" w14:textId="68D96D77"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(Name, Extern/ Intern)</w:t>
            </w:r>
          </w:p>
        </w:tc>
        <w:tc>
          <w:tcPr>
            <w:tcW w:w="1701" w:type="dxa"/>
            <w:shd w:val="clear" w:color="auto" w:fill="auto"/>
            <w:noWrap/>
            <w:hideMark/>
          </w:tcPr>
          <w:p w14:paraId="694CB020" w14:textId="144F2F36" w:rsidR="00A32D05" w:rsidRPr="00E332CD" w:rsidRDefault="00E332CD" w:rsidP="002E1770">
            <w:pPr>
              <w:widowControl/>
              <w:jc w:val="center"/>
              <w:rPr>
                <w:rFonts w:ascii="Verdana" w:eastAsia="Times New Roman" w:hAnsi="Verdana" w:cs="Calibri"/>
                <w:b/>
                <w:bCs/>
                <w:i/>
                <w:iCs/>
                <w:color w:val="000000"/>
                <w:sz w:val="18"/>
                <w:szCs w:val="18"/>
                <w:lang w:val="en-GB" w:eastAsia="nl-NL"/>
              </w:rPr>
            </w:pPr>
            <w:r w:rsidRPr="00E332CD">
              <w:rPr>
                <w:rFonts w:ascii="Verdana" w:eastAsia="Times New Roman" w:hAnsi="Verdana" w:cs="Calibri"/>
                <w:b/>
                <w:bCs/>
                <w:i/>
                <w:iCs/>
                <w:color w:val="000000"/>
                <w:sz w:val="18"/>
                <w:szCs w:val="18"/>
                <w:lang w:val="en-GB" w:eastAsia="nl-NL"/>
              </w:rPr>
              <w:t>Expected Hours</w:t>
            </w:r>
          </w:p>
        </w:tc>
      </w:tr>
      <w:tr w:rsidR="00A32D05" w:rsidRPr="00F5764F" w14:paraId="30B151EC" w14:textId="77777777" w:rsidTr="002E1770">
        <w:trPr>
          <w:trHeight w:val="300"/>
        </w:trPr>
        <w:tc>
          <w:tcPr>
            <w:tcW w:w="4390" w:type="dxa"/>
            <w:shd w:val="clear" w:color="auto" w:fill="auto"/>
            <w:noWrap/>
            <w:vAlign w:val="bottom"/>
            <w:hideMark/>
          </w:tcPr>
          <w:p w14:paraId="2C0052D3" w14:textId="7CFBB37F" w:rsidR="00A32D05" w:rsidRPr="00F5764F" w:rsidRDefault="00A32D05" w:rsidP="00C34F45">
            <w:pPr>
              <w:widowControl/>
              <w:rPr>
                <w:rFonts w:ascii="Verdana" w:eastAsia="Times New Roman" w:hAnsi="Verdana" w:cs="Calibri"/>
                <w:color w:val="000000"/>
                <w:sz w:val="18"/>
                <w:szCs w:val="18"/>
                <w:lang w:val="nl-NL" w:eastAsia="nl-NL"/>
              </w:rPr>
            </w:pPr>
            <w:r w:rsidRPr="00F5764F">
              <w:rPr>
                <w:rFonts w:ascii="Verdana" w:eastAsia="Times New Roman" w:hAnsi="Verdana" w:cs="Calibri"/>
                <w:color w:val="000000"/>
                <w:sz w:val="18"/>
                <w:szCs w:val="18"/>
                <w:lang w:val="nl-NL" w:eastAsia="nl-NL"/>
              </w:rPr>
              <w:t>1</w:t>
            </w:r>
            <w:r w:rsidR="00887388">
              <w:rPr>
                <w:rFonts w:ascii="Verdana" w:eastAsia="Times New Roman" w:hAnsi="Verdana" w:cs="Calibri"/>
                <w:color w:val="000000"/>
                <w:sz w:val="18"/>
                <w:szCs w:val="18"/>
                <w:lang w:val="nl-NL" w:eastAsia="nl-NL"/>
              </w:rPr>
              <w:t xml:space="preserve"> Data Collection</w:t>
            </w:r>
          </w:p>
        </w:tc>
        <w:tc>
          <w:tcPr>
            <w:tcW w:w="3402" w:type="dxa"/>
            <w:shd w:val="clear" w:color="auto" w:fill="auto"/>
            <w:noWrap/>
          </w:tcPr>
          <w:p w14:paraId="23762E7D" w14:textId="14BEE6CC"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W.R. Adams</w:t>
            </w:r>
            <w:r w:rsidR="00887388">
              <w:rPr>
                <w:rFonts w:ascii="Verdana" w:eastAsia="Verdana" w:hAnsi="Verdana" w:cs="Verdana"/>
                <w:spacing w:val="-1"/>
                <w:sz w:val="17"/>
                <w:szCs w:val="17"/>
                <w:lang w:val="en-GB"/>
              </w:rPr>
              <w:t xml:space="preserve"> - Extern</w:t>
            </w:r>
          </w:p>
        </w:tc>
        <w:tc>
          <w:tcPr>
            <w:tcW w:w="1701" w:type="dxa"/>
            <w:shd w:val="clear" w:color="auto" w:fill="auto"/>
            <w:noWrap/>
          </w:tcPr>
          <w:p w14:paraId="0B575700" w14:textId="3D8FC7B6"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A32D05" w:rsidRPr="00FD7D59" w14:paraId="7A6F39A5" w14:textId="77777777" w:rsidTr="00FD7D59">
        <w:trPr>
          <w:trHeight w:val="300"/>
        </w:trPr>
        <w:tc>
          <w:tcPr>
            <w:tcW w:w="4390" w:type="dxa"/>
            <w:shd w:val="clear" w:color="auto" w:fill="auto"/>
            <w:noWrap/>
            <w:vAlign w:val="bottom"/>
          </w:tcPr>
          <w:p w14:paraId="1DA0AA0C" w14:textId="597AD5F7" w:rsidR="00A32D05" w:rsidRPr="002F3456" w:rsidRDefault="00FD7D59" w:rsidP="00C34F45">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t xml:space="preserve">2 Data </w:t>
            </w:r>
            <w:proofErr w:type="spellStart"/>
            <w:r w:rsidRPr="002F3456">
              <w:rPr>
                <w:rFonts w:ascii="Verdana" w:eastAsia="Times New Roman" w:hAnsi="Verdana" w:cs="Calibri"/>
                <w:color w:val="000000"/>
                <w:sz w:val="18"/>
                <w:szCs w:val="18"/>
                <w:lang w:val="en-GB" w:eastAsia="nl-NL"/>
              </w:rPr>
              <w:t>preprocessing</w:t>
            </w:r>
            <w:proofErr w:type="spellEnd"/>
          </w:p>
        </w:tc>
        <w:tc>
          <w:tcPr>
            <w:tcW w:w="3402" w:type="dxa"/>
            <w:shd w:val="clear" w:color="auto" w:fill="auto"/>
            <w:noWrap/>
          </w:tcPr>
          <w:p w14:paraId="37A843A2" w14:textId="6191D1A8"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en-GB"/>
              </w:rPr>
              <w:t>W.R. Adams - Extern</w:t>
            </w:r>
          </w:p>
        </w:tc>
        <w:tc>
          <w:tcPr>
            <w:tcW w:w="1701" w:type="dxa"/>
            <w:shd w:val="clear" w:color="auto" w:fill="auto"/>
            <w:noWrap/>
          </w:tcPr>
          <w:p w14:paraId="64CF2945" w14:textId="32251224"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1</w:t>
            </w:r>
            <w:r w:rsidR="00FD7D59">
              <w:rPr>
                <w:rFonts w:ascii="Verdana" w:eastAsia="Verdana" w:hAnsi="Verdana" w:cs="Verdana"/>
                <w:spacing w:val="-1"/>
                <w:sz w:val="17"/>
                <w:szCs w:val="17"/>
                <w:lang w:val="de-DE"/>
              </w:rPr>
              <w:t>50</w:t>
            </w:r>
          </w:p>
        </w:tc>
      </w:tr>
      <w:tr w:rsidR="00FD7D59" w:rsidRPr="00F5764F" w14:paraId="7FD0975B" w14:textId="77777777" w:rsidTr="00FD7D59">
        <w:trPr>
          <w:trHeight w:val="300"/>
        </w:trPr>
        <w:tc>
          <w:tcPr>
            <w:tcW w:w="4390" w:type="dxa"/>
            <w:shd w:val="clear" w:color="auto" w:fill="auto"/>
            <w:noWrap/>
            <w:vAlign w:val="bottom"/>
          </w:tcPr>
          <w:p w14:paraId="18035944" w14:textId="7517713E" w:rsidR="00FD7D59" w:rsidRPr="002F3456" w:rsidRDefault="00FD7D59" w:rsidP="00FD7D59">
            <w:pPr>
              <w:widowControl/>
              <w:rPr>
                <w:rFonts w:ascii="Verdana" w:eastAsia="Times New Roman" w:hAnsi="Verdana" w:cs="Calibri"/>
                <w:color w:val="000000"/>
                <w:sz w:val="18"/>
                <w:szCs w:val="18"/>
                <w:lang w:val="en-GB" w:eastAsia="nl-NL"/>
              </w:rPr>
            </w:pPr>
            <w:commentRangeStart w:id="25"/>
            <w:r w:rsidRPr="002F3456">
              <w:rPr>
                <w:rFonts w:ascii="Verdana" w:eastAsia="Times New Roman" w:hAnsi="Verdana" w:cs="Calibri"/>
                <w:color w:val="000000"/>
                <w:sz w:val="18"/>
                <w:szCs w:val="18"/>
                <w:lang w:val="en-GB" w:eastAsia="nl-NL"/>
              </w:rPr>
              <w:t>3 Designing Data Base</w:t>
            </w:r>
          </w:p>
        </w:tc>
        <w:tc>
          <w:tcPr>
            <w:tcW w:w="3402" w:type="dxa"/>
            <w:shd w:val="clear" w:color="auto" w:fill="auto"/>
            <w:noWrap/>
          </w:tcPr>
          <w:p w14:paraId="538455F3" w14:textId="4EB47857" w:rsidR="00FD7D59" w:rsidRPr="00FD7D59" w:rsidRDefault="00C82639" w:rsidP="00C82639">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M. Kempe</w:t>
            </w:r>
            <w:r w:rsidR="002F3456">
              <w:rPr>
                <w:rFonts w:ascii="Verdana" w:eastAsia="Verdana" w:hAnsi="Verdana" w:cs="Verdana"/>
                <w:spacing w:val="-1"/>
                <w:sz w:val="17"/>
                <w:szCs w:val="17"/>
                <w:lang w:val="de-DE"/>
              </w:rPr>
              <w:t xml:space="preserve"> - </w:t>
            </w:r>
            <w:r>
              <w:rPr>
                <w:rFonts w:ascii="Verdana" w:eastAsia="Verdana" w:hAnsi="Verdana" w:cs="Verdana"/>
                <w:spacing w:val="-1"/>
                <w:sz w:val="17"/>
                <w:szCs w:val="17"/>
                <w:lang w:val="de-DE"/>
              </w:rPr>
              <w:t>Intern</w:t>
            </w:r>
            <w:commentRangeEnd w:id="25"/>
            <w:r w:rsidR="00D858CA">
              <w:rPr>
                <w:rStyle w:val="Verwijzingopmerking"/>
              </w:rPr>
              <w:commentReference w:id="25"/>
            </w:r>
          </w:p>
        </w:tc>
        <w:tc>
          <w:tcPr>
            <w:tcW w:w="1701" w:type="dxa"/>
            <w:shd w:val="clear" w:color="auto" w:fill="auto"/>
            <w:noWrap/>
          </w:tcPr>
          <w:p w14:paraId="7FCD3E01" w14:textId="01843902"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de-DE"/>
              </w:rPr>
              <w:t>50</w:t>
            </w:r>
          </w:p>
        </w:tc>
      </w:tr>
      <w:tr w:rsidR="00FD7D59" w:rsidRPr="00F5764F" w14:paraId="53184926" w14:textId="77777777" w:rsidTr="002E1770">
        <w:trPr>
          <w:trHeight w:val="300"/>
        </w:trPr>
        <w:tc>
          <w:tcPr>
            <w:tcW w:w="4390" w:type="dxa"/>
            <w:shd w:val="clear" w:color="auto" w:fill="auto"/>
            <w:noWrap/>
            <w:vAlign w:val="bottom"/>
          </w:tcPr>
          <w:p w14:paraId="6F2DC60A" w14:textId="4CE759C4" w:rsidR="00FD7D59" w:rsidRPr="00C82639" w:rsidRDefault="00FD7D59" w:rsidP="00FD7D59">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t xml:space="preserve">4 </w:t>
            </w:r>
            <w:proofErr w:type="spellStart"/>
            <w:r w:rsidRPr="002F3456">
              <w:rPr>
                <w:rFonts w:ascii="Verdana" w:eastAsia="Times New Roman" w:hAnsi="Verdana" w:cs="Calibri"/>
                <w:color w:val="000000"/>
                <w:sz w:val="18"/>
                <w:szCs w:val="18"/>
                <w:lang w:val="en-GB" w:eastAsia="nl-NL"/>
              </w:rPr>
              <w:t>Buidling</w:t>
            </w:r>
            <w:proofErr w:type="spellEnd"/>
            <w:r w:rsidRPr="002F3456">
              <w:rPr>
                <w:rFonts w:ascii="Verdana" w:eastAsia="Times New Roman" w:hAnsi="Verdana" w:cs="Calibri"/>
                <w:color w:val="000000"/>
                <w:sz w:val="18"/>
                <w:szCs w:val="18"/>
                <w:lang w:val="en-GB" w:eastAsia="nl-NL"/>
              </w:rPr>
              <w:t xml:space="preserve"> Patter</w:t>
            </w:r>
            <w:r w:rsidRPr="00C82639">
              <w:rPr>
                <w:rFonts w:ascii="Verdana" w:eastAsia="Times New Roman" w:hAnsi="Verdana" w:cs="Calibri"/>
                <w:color w:val="000000"/>
                <w:sz w:val="18"/>
                <w:szCs w:val="18"/>
                <w:lang w:val="en-GB" w:eastAsia="nl-NL"/>
              </w:rPr>
              <w:t xml:space="preserve">n Recognition </w:t>
            </w:r>
            <w:proofErr w:type="spellStart"/>
            <w:r w:rsidRPr="00C82639">
              <w:rPr>
                <w:rFonts w:ascii="Verdana" w:eastAsia="Times New Roman" w:hAnsi="Verdana" w:cs="Calibri"/>
                <w:color w:val="000000"/>
                <w:sz w:val="18"/>
                <w:szCs w:val="18"/>
                <w:lang w:val="en-GB" w:eastAsia="nl-NL"/>
              </w:rPr>
              <w:t>Algorythm</w:t>
            </w:r>
            <w:proofErr w:type="spellEnd"/>
          </w:p>
        </w:tc>
        <w:tc>
          <w:tcPr>
            <w:tcW w:w="3402" w:type="dxa"/>
            <w:shd w:val="clear" w:color="auto" w:fill="auto"/>
            <w:noWrap/>
          </w:tcPr>
          <w:p w14:paraId="4A1352F0" w14:textId="283BD0C0" w:rsidR="00FD7D59" w:rsidRDefault="00C8263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Master students</w:t>
            </w:r>
            <w:r w:rsidR="00FD7D59">
              <w:rPr>
                <w:rFonts w:ascii="Verdana" w:eastAsia="Verdana" w:hAnsi="Verdana" w:cs="Verdana"/>
                <w:spacing w:val="-1"/>
                <w:sz w:val="17"/>
                <w:szCs w:val="17"/>
                <w:lang w:val="en-GB"/>
              </w:rPr>
              <w:t xml:space="preserve"> - </w:t>
            </w:r>
            <w:commentRangeStart w:id="26"/>
            <w:r w:rsidR="00FD7D59">
              <w:rPr>
                <w:rFonts w:ascii="Verdana" w:eastAsia="Verdana" w:hAnsi="Verdana" w:cs="Verdana"/>
                <w:spacing w:val="-1"/>
                <w:sz w:val="17"/>
                <w:szCs w:val="17"/>
                <w:lang w:val="en-GB"/>
              </w:rPr>
              <w:t>Intern</w:t>
            </w:r>
            <w:commentRangeEnd w:id="26"/>
            <w:r w:rsidR="00D858CA">
              <w:rPr>
                <w:rStyle w:val="Verwijzingopmerking"/>
              </w:rPr>
              <w:commentReference w:id="26"/>
            </w:r>
          </w:p>
        </w:tc>
        <w:tc>
          <w:tcPr>
            <w:tcW w:w="1701" w:type="dxa"/>
            <w:shd w:val="clear" w:color="auto" w:fill="auto"/>
            <w:noWrap/>
          </w:tcPr>
          <w:p w14:paraId="62618AD7" w14:textId="149DE646"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w:t>
            </w:r>
          </w:p>
        </w:tc>
      </w:tr>
      <w:tr w:rsidR="00FD7D59" w:rsidRPr="00F5764F" w14:paraId="5848477F" w14:textId="77777777" w:rsidTr="002E1770">
        <w:trPr>
          <w:trHeight w:val="300"/>
        </w:trPr>
        <w:tc>
          <w:tcPr>
            <w:tcW w:w="4390" w:type="dxa"/>
            <w:shd w:val="clear" w:color="auto" w:fill="auto"/>
            <w:noWrap/>
            <w:vAlign w:val="bottom"/>
          </w:tcPr>
          <w:p w14:paraId="2F0B2AB2" w14:textId="0D276460" w:rsidR="00FD7D59" w:rsidRPr="00C82639" w:rsidRDefault="00FD7D59" w:rsidP="00FD7D59">
            <w:pPr>
              <w:widowControl/>
              <w:rPr>
                <w:rFonts w:ascii="Verdana" w:eastAsia="Times New Roman" w:hAnsi="Verdana" w:cs="Calibri"/>
                <w:color w:val="000000"/>
                <w:sz w:val="18"/>
                <w:szCs w:val="18"/>
                <w:lang w:val="en-GB" w:eastAsia="nl-NL"/>
              </w:rPr>
            </w:pPr>
            <w:r w:rsidRPr="00C82639">
              <w:rPr>
                <w:rFonts w:ascii="Verdana" w:eastAsia="Times New Roman" w:hAnsi="Verdana" w:cs="Calibri"/>
                <w:color w:val="000000"/>
                <w:sz w:val="18"/>
                <w:szCs w:val="18"/>
                <w:lang w:val="en-GB" w:eastAsia="nl-NL"/>
              </w:rPr>
              <w:t xml:space="preserve">5 </w:t>
            </w:r>
            <w:proofErr w:type="spellStart"/>
            <w:r w:rsidRPr="00C82639">
              <w:rPr>
                <w:rFonts w:ascii="Verdana" w:eastAsia="Times New Roman" w:hAnsi="Verdana" w:cs="Calibri"/>
                <w:color w:val="000000"/>
                <w:sz w:val="18"/>
                <w:szCs w:val="18"/>
                <w:lang w:val="en-GB" w:eastAsia="nl-NL"/>
              </w:rPr>
              <w:t>tradidtional</w:t>
            </w:r>
            <w:proofErr w:type="spellEnd"/>
            <w:r w:rsidRPr="00C82639">
              <w:rPr>
                <w:rFonts w:ascii="Verdana" w:eastAsia="Times New Roman" w:hAnsi="Verdana" w:cs="Calibri"/>
                <w:color w:val="000000"/>
                <w:sz w:val="18"/>
                <w:szCs w:val="18"/>
                <w:lang w:val="en-GB" w:eastAsia="nl-NL"/>
              </w:rPr>
              <w:t xml:space="preserve"> Analysis</w:t>
            </w:r>
          </w:p>
        </w:tc>
        <w:tc>
          <w:tcPr>
            <w:tcW w:w="3402" w:type="dxa"/>
            <w:shd w:val="clear" w:color="auto" w:fill="auto"/>
            <w:noWrap/>
          </w:tcPr>
          <w:p w14:paraId="5A71BA91" w14:textId="0111C44D" w:rsidR="00FD7D59" w:rsidRDefault="00C8263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Master students</w:t>
            </w:r>
            <w:r w:rsidR="00FD7D59">
              <w:rPr>
                <w:rFonts w:ascii="Verdana" w:eastAsia="Verdana" w:hAnsi="Verdana" w:cs="Verdana"/>
                <w:spacing w:val="-1"/>
                <w:sz w:val="17"/>
                <w:szCs w:val="17"/>
                <w:lang w:val="en-GB"/>
              </w:rPr>
              <w:t>- Intern</w:t>
            </w:r>
          </w:p>
        </w:tc>
        <w:tc>
          <w:tcPr>
            <w:tcW w:w="1701" w:type="dxa"/>
            <w:shd w:val="clear" w:color="auto" w:fill="auto"/>
            <w:noWrap/>
          </w:tcPr>
          <w:p w14:paraId="580F2697" w14:textId="6E93E512"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FD7D59" w:rsidRPr="00FD7D59" w14:paraId="2C1D43EB" w14:textId="77777777" w:rsidTr="002E1770">
        <w:trPr>
          <w:trHeight w:val="300"/>
        </w:trPr>
        <w:tc>
          <w:tcPr>
            <w:tcW w:w="4390" w:type="dxa"/>
            <w:shd w:val="clear" w:color="auto" w:fill="auto"/>
            <w:noWrap/>
            <w:vAlign w:val="bottom"/>
          </w:tcPr>
          <w:p w14:paraId="35916187" w14:textId="03F8452E" w:rsidR="00FD7D59" w:rsidRDefault="00FD7D59" w:rsidP="00FD7D59">
            <w:pPr>
              <w:widowControl/>
              <w:rPr>
                <w:rFonts w:ascii="Verdana" w:eastAsia="Times New Roman" w:hAnsi="Verdana" w:cs="Calibri"/>
                <w:color w:val="000000"/>
                <w:sz w:val="18"/>
                <w:szCs w:val="18"/>
                <w:lang w:val="nl-NL" w:eastAsia="nl-NL"/>
              </w:rPr>
            </w:pPr>
            <w:r>
              <w:rPr>
                <w:rFonts w:ascii="Verdana" w:eastAsia="Times New Roman" w:hAnsi="Verdana" w:cs="Calibri"/>
                <w:color w:val="000000"/>
                <w:sz w:val="18"/>
                <w:szCs w:val="18"/>
                <w:lang w:val="nl-NL" w:eastAsia="nl-NL"/>
              </w:rPr>
              <w:t>6 Machine learning Analysis</w:t>
            </w:r>
          </w:p>
        </w:tc>
        <w:tc>
          <w:tcPr>
            <w:tcW w:w="3402" w:type="dxa"/>
            <w:shd w:val="clear" w:color="auto" w:fill="auto"/>
            <w:noWrap/>
          </w:tcPr>
          <w:p w14:paraId="25575854" w14:textId="479C8E47" w:rsidR="00FD7D59" w:rsidRPr="00FD7D59" w:rsidRDefault="00C82639" w:rsidP="002F3456">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 xml:space="preserve">Master </w:t>
            </w:r>
            <w:proofErr w:type="spellStart"/>
            <w:r>
              <w:rPr>
                <w:rFonts w:ascii="Verdana" w:eastAsia="Verdana" w:hAnsi="Verdana" w:cs="Verdana"/>
                <w:spacing w:val="-1"/>
                <w:sz w:val="17"/>
                <w:szCs w:val="17"/>
                <w:lang w:val="de-DE"/>
              </w:rPr>
              <w:t>students</w:t>
            </w:r>
            <w:proofErr w:type="spellEnd"/>
            <w:r w:rsidR="00FD7D59" w:rsidRPr="00FD7D59">
              <w:rPr>
                <w:rFonts w:ascii="Verdana" w:eastAsia="Verdana" w:hAnsi="Verdana" w:cs="Verdana"/>
                <w:spacing w:val="-1"/>
                <w:sz w:val="17"/>
                <w:szCs w:val="17"/>
                <w:lang w:val="de-DE"/>
              </w:rPr>
              <w:t>- Intern</w:t>
            </w:r>
          </w:p>
        </w:tc>
        <w:tc>
          <w:tcPr>
            <w:tcW w:w="1701" w:type="dxa"/>
            <w:shd w:val="clear" w:color="auto" w:fill="auto"/>
            <w:noWrap/>
          </w:tcPr>
          <w:p w14:paraId="22E451A7" w14:textId="0C82994B" w:rsidR="00FD7D59" w:rsidRPr="00FD7D59" w:rsidRDefault="00C82639" w:rsidP="00FD7D59">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20</w:t>
            </w:r>
            <w:r w:rsidR="00FD7D59">
              <w:rPr>
                <w:rFonts w:ascii="Verdana" w:eastAsia="Verdana" w:hAnsi="Verdana" w:cs="Verdana"/>
                <w:spacing w:val="-1"/>
                <w:sz w:val="17"/>
                <w:szCs w:val="17"/>
                <w:lang w:val="de-DE"/>
              </w:rPr>
              <w:t>0</w:t>
            </w:r>
          </w:p>
        </w:tc>
      </w:tr>
      <w:tr w:rsidR="00FD7D59" w:rsidRPr="00F5764F" w14:paraId="323544B0" w14:textId="77777777" w:rsidTr="002E1770">
        <w:trPr>
          <w:trHeight w:val="300"/>
        </w:trPr>
        <w:tc>
          <w:tcPr>
            <w:tcW w:w="4390" w:type="dxa"/>
            <w:shd w:val="clear" w:color="auto" w:fill="auto"/>
            <w:noWrap/>
            <w:vAlign w:val="bottom"/>
            <w:hideMark/>
          </w:tcPr>
          <w:p w14:paraId="7429503B" w14:textId="77777777" w:rsidR="00FD7D59" w:rsidRPr="00F5764F" w:rsidRDefault="00FD7D59" w:rsidP="00FD7D59">
            <w:pPr>
              <w:widowControl/>
              <w:jc w:val="right"/>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Total</w:t>
            </w:r>
          </w:p>
        </w:tc>
        <w:tc>
          <w:tcPr>
            <w:tcW w:w="3402" w:type="dxa"/>
            <w:shd w:val="clear" w:color="auto" w:fill="auto"/>
            <w:noWrap/>
          </w:tcPr>
          <w:p w14:paraId="6FF7D068" w14:textId="50BD4E70" w:rsidR="00FD7D59" w:rsidRPr="00F5764F" w:rsidRDefault="00FD7D59" w:rsidP="00FD7D59">
            <w:pPr>
              <w:tabs>
                <w:tab w:val="left" w:pos="0"/>
                <w:tab w:val="left" w:pos="284"/>
              </w:tabs>
              <w:spacing w:line="240" w:lineRule="atLeast"/>
              <w:rPr>
                <w:rFonts w:ascii="Verdana" w:eastAsia="Verdana" w:hAnsi="Verdana" w:cs="Verdana"/>
                <w:b/>
                <w:spacing w:val="-1"/>
                <w:sz w:val="17"/>
                <w:szCs w:val="17"/>
                <w:lang w:val="en-GB"/>
              </w:rPr>
            </w:pPr>
          </w:p>
        </w:tc>
        <w:tc>
          <w:tcPr>
            <w:tcW w:w="1701" w:type="dxa"/>
            <w:shd w:val="clear" w:color="auto" w:fill="auto"/>
            <w:noWrap/>
          </w:tcPr>
          <w:p w14:paraId="3DD868B2" w14:textId="62C0B57C" w:rsidR="00FD7D59" w:rsidRPr="00F5764F" w:rsidRDefault="00C82639"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600</w:t>
            </w:r>
          </w:p>
        </w:tc>
      </w:tr>
      <w:tr w:rsidR="00FD7D59" w:rsidRPr="00F5764F" w14:paraId="75ABB814" w14:textId="77777777" w:rsidTr="002E1770">
        <w:trPr>
          <w:trHeight w:val="300"/>
        </w:trPr>
        <w:tc>
          <w:tcPr>
            <w:tcW w:w="4390" w:type="dxa"/>
            <w:shd w:val="clear" w:color="auto" w:fill="auto"/>
            <w:noWrap/>
            <w:vAlign w:val="bottom"/>
          </w:tcPr>
          <w:p w14:paraId="778CC4E8" w14:textId="1EC37550" w:rsidR="00FD7D59" w:rsidRPr="00F5764F" w:rsidRDefault="00FD7D59" w:rsidP="00FD7D59">
            <w:pPr>
              <w:widowControl/>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 xml:space="preserve">Ratio* </w:t>
            </w:r>
            <w:r>
              <w:rPr>
                <w:rFonts w:ascii="Verdana" w:eastAsia="Times New Roman" w:hAnsi="Verdana" w:cs="Calibri"/>
                <w:b/>
                <w:bCs/>
                <w:iCs/>
                <w:color w:val="000000"/>
                <w:sz w:val="18"/>
                <w:szCs w:val="18"/>
                <w:lang w:val="nl-NL" w:eastAsia="nl-NL"/>
              </w:rPr>
              <w:t>intern</w:t>
            </w:r>
            <w:r w:rsidRPr="00F5764F">
              <w:rPr>
                <w:rFonts w:ascii="Verdana" w:eastAsia="Times New Roman" w:hAnsi="Verdana" w:cs="Calibri"/>
                <w:b/>
                <w:bCs/>
                <w:iCs/>
                <w:color w:val="000000"/>
                <w:sz w:val="18"/>
                <w:szCs w:val="18"/>
                <w:lang w:val="nl-NL" w:eastAsia="nl-NL"/>
              </w:rPr>
              <w:t xml:space="preserve">/ </w:t>
            </w:r>
            <w:r>
              <w:rPr>
                <w:rFonts w:ascii="Verdana" w:eastAsia="Times New Roman" w:hAnsi="Verdana" w:cs="Calibri"/>
                <w:b/>
                <w:bCs/>
                <w:iCs/>
                <w:color w:val="000000"/>
                <w:sz w:val="18"/>
                <w:szCs w:val="18"/>
                <w:lang w:val="nl-NL" w:eastAsia="nl-NL"/>
              </w:rPr>
              <w:t>extern</w:t>
            </w:r>
            <w:r w:rsidRPr="00F5764F">
              <w:rPr>
                <w:rFonts w:ascii="Verdana" w:eastAsia="Times New Roman" w:hAnsi="Verdana" w:cs="Calibri"/>
                <w:b/>
                <w:bCs/>
                <w:iCs/>
                <w:color w:val="000000"/>
                <w:sz w:val="18"/>
                <w:szCs w:val="18"/>
                <w:lang w:val="nl-NL" w:eastAsia="nl-NL"/>
              </w:rPr>
              <w:t xml:space="preserve"> research</w:t>
            </w:r>
          </w:p>
        </w:tc>
        <w:tc>
          <w:tcPr>
            <w:tcW w:w="3402" w:type="dxa"/>
            <w:shd w:val="clear" w:color="auto" w:fill="auto"/>
            <w:noWrap/>
          </w:tcPr>
          <w:p w14:paraId="6E6ADD49" w14:textId="3620200B"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[X] % versus [Y] % (total = 100%)</w:t>
            </w:r>
          </w:p>
        </w:tc>
        <w:tc>
          <w:tcPr>
            <w:tcW w:w="1701" w:type="dxa"/>
            <w:shd w:val="clear" w:color="auto" w:fill="auto"/>
            <w:noWrap/>
          </w:tcPr>
          <w:p w14:paraId="14B81935" w14:textId="291F5CBE" w:rsidR="00FD7D59" w:rsidRPr="00F5764F" w:rsidRDefault="00C82639"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67 – 33</w:t>
            </w:r>
            <w:r w:rsidR="00FD7D59">
              <w:rPr>
                <w:rFonts w:ascii="Verdana" w:eastAsia="Verdana" w:hAnsi="Verdana" w:cs="Verdana"/>
                <w:b/>
                <w:spacing w:val="-1"/>
                <w:sz w:val="17"/>
                <w:szCs w:val="17"/>
                <w:lang w:val="en-GB"/>
              </w:rPr>
              <w:t xml:space="preserve"> %</w:t>
            </w:r>
          </w:p>
        </w:tc>
      </w:tr>
    </w:tbl>
    <w:p w14:paraId="7B2B731C" w14:textId="79C8AC36" w:rsidR="00A32D05" w:rsidRPr="00F5764F" w:rsidRDefault="00772B93" w:rsidP="002E1770">
      <w:pPr>
        <w:tabs>
          <w:tab w:val="left" w:pos="0"/>
        </w:tabs>
        <w:spacing w:line="240" w:lineRule="atLeast"/>
        <w:ind w:right="-283"/>
        <w:rPr>
          <w:rFonts w:ascii="Verdana" w:hAnsi="Verdana"/>
          <w:i/>
          <w:sz w:val="18"/>
          <w:szCs w:val="18"/>
          <w:lang w:val="en-GB"/>
        </w:rPr>
      </w:pPr>
      <w:r w:rsidRPr="00F5764F">
        <w:rPr>
          <w:rFonts w:ascii="Verdana" w:hAnsi="Verdana"/>
          <w:i/>
          <w:sz w:val="18"/>
          <w:szCs w:val="18"/>
          <w:lang w:val="en-GB"/>
        </w:rPr>
        <w:t>* defined by the amount of requested funding per work package.</w:t>
      </w:r>
    </w:p>
    <w:p w14:paraId="6E1FCC3B" w14:textId="77777777" w:rsidR="00887388" w:rsidRDefault="00887388" w:rsidP="004525C2">
      <w:pPr>
        <w:tabs>
          <w:tab w:val="left" w:pos="0"/>
          <w:tab w:val="left" w:pos="284"/>
        </w:tabs>
        <w:spacing w:line="240" w:lineRule="atLeast"/>
        <w:ind w:right="-283"/>
        <w:rPr>
          <w:rFonts w:ascii="Verdana" w:hAnsi="Verdana"/>
          <w:sz w:val="18"/>
          <w:szCs w:val="18"/>
          <w:lang w:val="en-GB"/>
        </w:rPr>
        <w:sectPr w:rsidR="00887388" w:rsidSect="005D1B9E">
          <w:headerReference w:type="even" r:id="rId10"/>
          <w:headerReference w:type="default" r:id="rId11"/>
          <w:footerReference w:type="even" r:id="rId12"/>
          <w:footerReference w:type="default" r:id="rId13"/>
          <w:headerReference w:type="first" r:id="rId14"/>
          <w:footerReference w:type="first" r:id="rId15"/>
          <w:pgSz w:w="11907" w:h="16840" w:code="9"/>
          <w:pgMar w:top="1417" w:right="1417" w:bottom="1417" w:left="1417" w:header="434" w:footer="0" w:gutter="0"/>
          <w:cols w:space="720"/>
          <w:docGrid w:linePitch="299"/>
        </w:sectPr>
      </w:pPr>
    </w:p>
    <w:p w14:paraId="3D761626" w14:textId="628A4902" w:rsidR="00715122" w:rsidRPr="00F5764F" w:rsidRDefault="00715122" w:rsidP="004525C2">
      <w:pPr>
        <w:tabs>
          <w:tab w:val="left" w:pos="0"/>
          <w:tab w:val="left" w:pos="284"/>
        </w:tabs>
        <w:spacing w:line="240" w:lineRule="atLeast"/>
        <w:ind w:right="-283"/>
        <w:rPr>
          <w:rFonts w:ascii="Verdana" w:hAnsi="Verdana"/>
          <w:sz w:val="18"/>
          <w:szCs w:val="18"/>
          <w:lang w:val="en-GB"/>
        </w:rPr>
      </w:pPr>
    </w:p>
    <w:p w14:paraId="763C8DB0" w14:textId="77777777" w:rsidR="006B3834" w:rsidRPr="00F5764F" w:rsidRDefault="005137DE" w:rsidP="00FF03F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sidRPr="00F5764F">
        <w:rPr>
          <w:sz w:val="18"/>
          <w:szCs w:val="18"/>
          <w:lang w:val="en-GB"/>
        </w:rPr>
        <w:t>FINANCIAL</w:t>
      </w:r>
      <w:r w:rsidR="00D20E52" w:rsidRPr="00F5764F">
        <w:rPr>
          <w:sz w:val="18"/>
          <w:szCs w:val="18"/>
          <w:lang w:val="en-GB"/>
        </w:rPr>
        <w:t xml:space="preserve"> </w:t>
      </w:r>
      <w:r w:rsidR="008319B0" w:rsidRPr="00F5764F">
        <w:rPr>
          <w:spacing w:val="-3"/>
          <w:sz w:val="18"/>
          <w:szCs w:val="18"/>
          <w:lang w:val="en-GB"/>
        </w:rPr>
        <w:t>BUDGET</w:t>
      </w:r>
    </w:p>
    <w:p w14:paraId="0C1489A2"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hAnsi="Verdana"/>
          <w:i/>
          <w:sz w:val="18"/>
          <w:szCs w:val="18"/>
          <w:lang w:val="en-GB"/>
        </w:rPr>
        <w:t>Specify f</w:t>
      </w:r>
      <w:r w:rsidRPr="00F5764F">
        <w:rPr>
          <w:rFonts w:ascii="Verdana" w:eastAsia="Times New Roman" w:hAnsi="Verdana" w:cs="Times New Roman"/>
          <w:i/>
          <w:sz w:val="18"/>
          <w:szCs w:val="18"/>
          <w:lang w:eastAsia="nl-NL"/>
        </w:rPr>
        <w:t>or the project the requested budget for personnel and project-/specific costs,</w:t>
      </w:r>
    </w:p>
    <w:p w14:paraId="0AF0C686"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eastAsia="Times New Roman" w:hAnsi="Verdana" w:cs="Times New Roman"/>
          <w:i/>
          <w:sz w:val="18"/>
          <w:szCs w:val="18"/>
          <w:lang w:eastAsia="nl-NL"/>
        </w:rPr>
        <w:t>the contribution by private and/or public partners and specification in in-kind and in-cash.</w:t>
      </w:r>
    </w:p>
    <w:p w14:paraId="51FCBEC5" w14:textId="6B1362B5" w:rsidR="003B45CA" w:rsidRPr="00F5764F" w:rsidRDefault="005137DE" w:rsidP="003B45CA">
      <w:pPr>
        <w:widowControl/>
        <w:spacing w:line="260" w:lineRule="atLeast"/>
        <w:contextualSpacing/>
        <w:rPr>
          <w:rFonts w:ascii="Verdana" w:hAnsi="Verdana"/>
          <w:i/>
          <w:sz w:val="18"/>
          <w:szCs w:val="18"/>
          <w:lang w:val="en-GB"/>
        </w:rPr>
      </w:pPr>
      <w:r w:rsidRPr="00F5764F">
        <w:rPr>
          <w:rFonts w:ascii="Verdana" w:hAnsi="Verdana"/>
          <w:i/>
          <w:sz w:val="18"/>
          <w:szCs w:val="18"/>
          <w:lang w:val="en-GB"/>
        </w:rPr>
        <w:t xml:space="preserve">## </w:t>
      </w:r>
      <w:r w:rsidR="003B45CA" w:rsidRPr="00F5764F">
        <w:rPr>
          <w:rFonts w:ascii="Verdana" w:hAnsi="Verdana"/>
          <w:i/>
          <w:sz w:val="18"/>
          <w:szCs w:val="18"/>
          <w:lang w:val="en-GB"/>
        </w:rPr>
        <w:t xml:space="preserve">The budget should express a </w:t>
      </w:r>
      <w:r w:rsidR="0083383D" w:rsidRPr="00F5764F">
        <w:rPr>
          <w:rFonts w:ascii="Verdana" w:hAnsi="Verdana"/>
          <w:i/>
          <w:sz w:val="18"/>
          <w:szCs w:val="18"/>
          <w:lang w:val="en-GB"/>
        </w:rPr>
        <w:t>justifiable b</w:t>
      </w:r>
      <w:r w:rsidR="004F7364" w:rsidRPr="00F5764F">
        <w:rPr>
          <w:rFonts w:ascii="Verdana" w:hAnsi="Verdana"/>
          <w:i/>
          <w:sz w:val="18"/>
          <w:szCs w:val="18"/>
          <w:lang w:val="en-GB"/>
        </w:rPr>
        <w:t>alance between targets and available resources</w:t>
      </w:r>
      <w:r w:rsidR="002F1AA1" w:rsidRPr="00F5764F">
        <w:rPr>
          <w:rFonts w:ascii="Verdana" w:hAnsi="Verdana"/>
          <w:i/>
          <w:sz w:val="18"/>
          <w:szCs w:val="18"/>
          <w:lang w:val="en-GB"/>
        </w:rPr>
        <w:t xml:space="preserve"> </w:t>
      </w:r>
      <w:r w:rsidR="004F7364" w:rsidRPr="00F5764F">
        <w:rPr>
          <w:rFonts w:ascii="Verdana" w:hAnsi="Verdana"/>
          <w:i/>
          <w:sz w:val="18"/>
          <w:szCs w:val="18"/>
          <w:lang w:val="en-GB"/>
        </w:rPr>
        <w:t>(budget, staff</w:t>
      </w:r>
      <w:r w:rsidR="00E77656">
        <w:rPr>
          <w:rFonts w:ascii="Verdana" w:hAnsi="Verdana"/>
          <w:i/>
          <w:sz w:val="18"/>
          <w:szCs w:val="18"/>
          <w:lang w:val="en-GB"/>
        </w:rPr>
        <w:t>, traveling, and resources</w:t>
      </w:r>
      <w:r w:rsidR="004F7364" w:rsidRPr="00F5764F">
        <w:rPr>
          <w:rFonts w:ascii="Verdana" w:hAnsi="Verdana"/>
          <w:i/>
          <w:sz w:val="18"/>
          <w:szCs w:val="18"/>
          <w:lang w:val="en-GB"/>
        </w:rPr>
        <w:t>).</w:t>
      </w:r>
    </w:p>
    <w:p w14:paraId="682F7F54" w14:textId="77777777" w:rsidR="005213F5" w:rsidRPr="00F5764F" w:rsidRDefault="005213F5" w:rsidP="004525C2">
      <w:pPr>
        <w:pStyle w:val="Plattetekst"/>
        <w:tabs>
          <w:tab w:val="left" w:pos="0"/>
          <w:tab w:val="left" w:pos="284"/>
        </w:tabs>
        <w:spacing w:before="0" w:line="240" w:lineRule="atLeast"/>
        <w:ind w:left="0" w:right="-283"/>
        <w:rPr>
          <w:i w:val="0"/>
          <w:sz w:val="18"/>
          <w:szCs w:val="18"/>
          <w:lang w:val="en-GB"/>
        </w:rPr>
      </w:pP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15"/>
        <w:gridCol w:w="1442"/>
        <w:gridCol w:w="2126"/>
        <w:gridCol w:w="4394"/>
        <w:gridCol w:w="2268"/>
      </w:tblGrid>
      <w:tr w:rsidR="00887388" w:rsidRPr="00F5764F" w14:paraId="50537020" w14:textId="77777777" w:rsidTr="00887388">
        <w:trPr>
          <w:trHeight w:val="300"/>
        </w:trPr>
        <w:tc>
          <w:tcPr>
            <w:tcW w:w="3515" w:type="dxa"/>
            <w:shd w:val="clear" w:color="auto" w:fill="auto"/>
            <w:noWrap/>
            <w:vAlign w:val="bottom"/>
            <w:hideMark/>
          </w:tcPr>
          <w:p w14:paraId="0134ABB6" w14:textId="028FFA5A" w:rsidR="00887388" w:rsidRPr="00F5764F" w:rsidRDefault="00887388" w:rsidP="00882410">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Project budget</w:t>
            </w:r>
            <w:r w:rsidRPr="00F5764F">
              <w:rPr>
                <w:rFonts w:ascii="Verdana" w:eastAsia="Times New Roman" w:hAnsi="Verdana" w:cs="Calibri"/>
                <w:b/>
                <w:i/>
                <w:iCs/>
                <w:color w:val="000000"/>
                <w:sz w:val="18"/>
                <w:szCs w:val="18"/>
                <w:lang w:val="nl-NL" w:eastAsia="nl-NL"/>
              </w:rPr>
              <w:t> </w:t>
            </w:r>
          </w:p>
        </w:tc>
        <w:tc>
          <w:tcPr>
            <w:tcW w:w="1442" w:type="dxa"/>
            <w:shd w:val="clear" w:color="auto" w:fill="auto"/>
            <w:noWrap/>
            <w:vAlign w:val="bottom"/>
            <w:hideMark/>
          </w:tcPr>
          <w:p w14:paraId="5CAC11B3" w14:textId="3E4B9798"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Cash</w:t>
            </w:r>
          </w:p>
        </w:tc>
        <w:tc>
          <w:tcPr>
            <w:tcW w:w="2126" w:type="dxa"/>
            <w:vAlign w:val="center"/>
          </w:tcPr>
          <w:p w14:paraId="343D4CD9" w14:textId="75CFD6BA" w:rsidR="00887388" w:rsidRDefault="00887388" w:rsidP="00887388">
            <w:pPr>
              <w:widowControl/>
              <w:jc w:val="center"/>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In Kind</w:t>
            </w:r>
          </w:p>
        </w:tc>
        <w:tc>
          <w:tcPr>
            <w:tcW w:w="4394" w:type="dxa"/>
            <w:shd w:val="clear" w:color="auto" w:fill="auto"/>
            <w:noWrap/>
            <w:vAlign w:val="bottom"/>
            <w:hideMark/>
          </w:tcPr>
          <w:p w14:paraId="502FDCCA" w14:textId="3A7EF9AE"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Description</w:t>
            </w:r>
          </w:p>
        </w:tc>
        <w:tc>
          <w:tcPr>
            <w:tcW w:w="2268" w:type="dxa"/>
            <w:shd w:val="clear" w:color="auto" w:fill="auto"/>
            <w:noWrap/>
            <w:vAlign w:val="bottom"/>
            <w:hideMark/>
          </w:tcPr>
          <w:p w14:paraId="573611BD" w14:textId="77777777" w:rsidR="00887388" w:rsidRPr="00E77656" w:rsidRDefault="00887388" w:rsidP="00882410">
            <w:pPr>
              <w:widowControl/>
              <w:jc w:val="right"/>
              <w:rPr>
                <w:rFonts w:ascii="Verdana" w:eastAsia="Times New Roman" w:hAnsi="Verdana" w:cs="Calibri"/>
                <w:b/>
                <w:bCs/>
                <w:i/>
                <w:iCs/>
                <w:color w:val="000000"/>
                <w:sz w:val="18"/>
                <w:szCs w:val="18"/>
                <w:lang w:eastAsia="nl-NL"/>
              </w:rPr>
            </w:pPr>
            <w:r w:rsidRPr="00E77656">
              <w:rPr>
                <w:rFonts w:ascii="Verdana" w:eastAsia="Times New Roman" w:hAnsi="Verdana" w:cs="Calibri"/>
                <w:b/>
                <w:bCs/>
                <w:i/>
                <w:iCs/>
                <w:color w:val="000000"/>
                <w:sz w:val="18"/>
                <w:szCs w:val="18"/>
                <w:lang w:eastAsia="nl-NL"/>
              </w:rPr>
              <w:t>Total</w:t>
            </w:r>
          </w:p>
        </w:tc>
      </w:tr>
      <w:tr w:rsidR="00887388" w:rsidRPr="00F5764F" w14:paraId="2DE2BE40" w14:textId="77777777" w:rsidTr="00887388">
        <w:trPr>
          <w:trHeight w:val="300"/>
        </w:trPr>
        <w:tc>
          <w:tcPr>
            <w:tcW w:w="3515" w:type="dxa"/>
            <w:shd w:val="clear" w:color="auto" w:fill="auto"/>
            <w:noWrap/>
            <w:vAlign w:val="bottom"/>
            <w:hideMark/>
          </w:tcPr>
          <w:p w14:paraId="2C016E1E" w14:textId="7A1A6846"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Senior Researcher</w:t>
            </w:r>
          </w:p>
        </w:tc>
        <w:tc>
          <w:tcPr>
            <w:tcW w:w="1442" w:type="dxa"/>
            <w:shd w:val="clear" w:color="auto" w:fill="auto"/>
            <w:noWrap/>
          </w:tcPr>
          <w:p w14:paraId="4DEA3D5B" w14:textId="18EB8CB2"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commentRangeStart w:id="27"/>
            <w:r>
              <w:rPr>
                <w:rFonts w:ascii="Verdana" w:eastAsia="Verdana" w:hAnsi="Verdana" w:cs="Verdana"/>
                <w:spacing w:val="-1"/>
                <w:sz w:val="17"/>
                <w:szCs w:val="17"/>
                <w:lang w:val="en-GB"/>
              </w:rPr>
              <w:t>15000</w:t>
            </w:r>
            <w:commentRangeEnd w:id="27"/>
            <w:r w:rsidR="00D858CA">
              <w:rPr>
                <w:rStyle w:val="Verwijzingopmerking"/>
              </w:rPr>
              <w:commentReference w:id="27"/>
            </w:r>
          </w:p>
        </w:tc>
        <w:tc>
          <w:tcPr>
            <w:tcW w:w="2126" w:type="dxa"/>
          </w:tcPr>
          <w:p w14:paraId="2C461306"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E409856" w14:textId="2EB9E2FF"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7F20F1A2" w14:textId="7E93B67C" w:rsidR="00887388" w:rsidRPr="00F5764F" w:rsidRDefault="00887388" w:rsidP="00441914">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 xml:space="preserve">€ </w:t>
            </w:r>
            <w:r w:rsidR="00441914">
              <w:rPr>
                <w:rFonts w:ascii="Verdana" w:eastAsia="Verdana" w:hAnsi="Verdana" w:cs="Verdana"/>
                <w:spacing w:val="-1"/>
                <w:sz w:val="17"/>
                <w:szCs w:val="17"/>
                <w:lang w:val="en-GB"/>
              </w:rPr>
              <w:t>15000</w:t>
            </w:r>
          </w:p>
        </w:tc>
      </w:tr>
      <w:tr w:rsidR="00887388" w:rsidRPr="00F5764F" w14:paraId="2BEA33D8" w14:textId="77777777" w:rsidTr="00887388">
        <w:trPr>
          <w:trHeight w:val="300"/>
        </w:trPr>
        <w:tc>
          <w:tcPr>
            <w:tcW w:w="3515" w:type="dxa"/>
            <w:shd w:val="clear" w:color="auto" w:fill="auto"/>
            <w:noWrap/>
            <w:vAlign w:val="bottom"/>
            <w:hideMark/>
          </w:tcPr>
          <w:p w14:paraId="6EA97464" w14:textId="28F555AB"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PhD Student</w:t>
            </w:r>
          </w:p>
        </w:tc>
        <w:tc>
          <w:tcPr>
            <w:tcW w:w="1442" w:type="dxa"/>
            <w:shd w:val="clear" w:color="auto" w:fill="auto"/>
            <w:noWrap/>
          </w:tcPr>
          <w:p w14:paraId="75E303AE" w14:textId="34AC77CE"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30000</w:t>
            </w:r>
          </w:p>
        </w:tc>
        <w:tc>
          <w:tcPr>
            <w:tcW w:w="2126" w:type="dxa"/>
          </w:tcPr>
          <w:p w14:paraId="253680E3"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1112505" w14:textId="1754A479"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29C5FF91" w14:textId="79C974DB"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€ 30000</w:t>
            </w:r>
          </w:p>
        </w:tc>
      </w:tr>
      <w:tr w:rsidR="00887388" w:rsidRPr="00F5764F" w14:paraId="6A1B7BF1" w14:textId="77777777" w:rsidTr="00887388">
        <w:trPr>
          <w:trHeight w:val="300"/>
        </w:trPr>
        <w:tc>
          <w:tcPr>
            <w:tcW w:w="3515" w:type="dxa"/>
            <w:shd w:val="clear" w:color="auto" w:fill="auto"/>
            <w:noWrap/>
            <w:vAlign w:val="bottom"/>
            <w:hideMark/>
          </w:tcPr>
          <w:p w14:paraId="52D3BAF6" w14:textId="2B630E66" w:rsidR="00887388" w:rsidRPr="00E77656" w:rsidRDefault="00146DC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 xml:space="preserve">4 </w:t>
            </w:r>
            <w:r w:rsidR="00887388">
              <w:rPr>
                <w:rFonts w:ascii="Verdana" w:eastAsia="Times New Roman" w:hAnsi="Verdana" w:cs="Calibri"/>
                <w:color w:val="000000"/>
                <w:sz w:val="18"/>
                <w:szCs w:val="18"/>
                <w:lang w:eastAsia="nl-NL"/>
              </w:rPr>
              <w:t>Master Student</w:t>
            </w:r>
            <w:r>
              <w:rPr>
                <w:rFonts w:ascii="Verdana" w:eastAsia="Times New Roman" w:hAnsi="Verdana" w:cs="Calibri"/>
                <w:color w:val="000000"/>
                <w:sz w:val="18"/>
                <w:szCs w:val="18"/>
                <w:lang w:eastAsia="nl-NL"/>
              </w:rPr>
              <w:t>s</w:t>
            </w:r>
          </w:p>
        </w:tc>
        <w:tc>
          <w:tcPr>
            <w:tcW w:w="1442" w:type="dxa"/>
            <w:shd w:val="clear" w:color="auto" w:fill="auto"/>
            <w:noWrap/>
          </w:tcPr>
          <w:p w14:paraId="1FB852E0" w14:textId="5CE2C416"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24CBFCD" w14:textId="16A404D9" w:rsidR="00887388" w:rsidRPr="00F5764F" w:rsidRDefault="00146DCF" w:rsidP="00882410">
            <w:pPr>
              <w:tabs>
                <w:tab w:val="left" w:pos="0"/>
                <w:tab w:val="left" w:pos="284"/>
              </w:tabs>
              <w:spacing w:line="240" w:lineRule="atLeast"/>
              <w:rPr>
                <w:rFonts w:ascii="Verdana" w:eastAsia="Verdana" w:hAnsi="Verdana" w:cs="Verdana"/>
                <w:spacing w:val="-1"/>
                <w:sz w:val="17"/>
                <w:szCs w:val="17"/>
                <w:lang w:val="en-GB"/>
              </w:rPr>
            </w:pPr>
            <w:commentRangeStart w:id="28"/>
            <w:r>
              <w:rPr>
                <w:rFonts w:ascii="Verdana" w:eastAsia="Verdana" w:hAnsi="Verdana" w:cs="Verdana"/>
                <w:spacing w:val="-1"/>
                <w:sz w:val="17"/>
                <w:szCs w:val="17"/>
                <w:lang w:val="en-GB"/>
              </w:rPr>
              <w:t>100</w:t>
            </w:r>
            <w:r w:rsidR="00441914">
              <w:rPr>
                <w:rFonts w:ascii="Verdana" w:eastAsia="Verdana" w:hAnsi="Verdana" w:cs="Verdana"/>
                <w:spacing w:val="-1"/>
                <w:sz w:val="17"/>
                <w:szCs w:val="17"/>
                <w:lang w:val="en-GB"/>
              </w:rPr>
              <w:t>00</w:t>
            </w:r>
            <w:commentRangeEnd w:id="28"/>
            <w:r w:rsidR="00D858CA">
              <w:rPr>
                <w:rStyle w:val="Verwijzingopmerking"/>
              </w:rPr>
              <w:commentReference w:id="28"/>
            </w:r>
          </w:p>
        </w:tc>
        <w:tc>
          <w:tcPr>
            <w:tcW w:w="4394" w:type="dxa"/>
            <w:shd w:val="clear" w:color="auto" w:fill="auto"/>
            <w:noWrap/>
          </w:tcPr>
          <w:p w14:paraId="7D50173D" w14:textId="36FB5085"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4988463" w14:textId="67CB4CD3"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€ 100</w:t>
            </w:r>
            <w:r w:rsidR="00441914">
              <w:rPr>
                <w:rFonts w:ascii="Verdana" w:eastAsia="Verdana" w:hAnsi="Verdana" w:cs="Verdana"/>
                <w:spacing w:val="-1"/>
                <w:sz w:val="17"/>
                <w:szCs w:val="17"/>
                <w:lang w:val="en-GB"/>
              </w:rPr>
              <w:t>00</w:t>
            </w:r>
          </w:p>
        </w:tc>
      </w:tr>
      <w:tr w:rsidR="00887388" w:rsidRPr="00F5764F" w14:paraId="46BB5A3F" w14:textId="77777777" w:rsidTr="00887388">
        <w:trPr>
          <w:trHeight w:val="300"/>
        </w:trPr>
        <w:tc>
          <w:tcPr>
            <w:tcW w:w="3515" w:type="dxa"/>
            <w:shd w:val="clear" w:color="auto" w:fill="auto"/>
            <w:noWrap/>
            <w:vAlign w:val="bottom"/>
          </w:tcPr>
          <w:p w14:paraId="46032218" w14:textId="3892D45E"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Travel expenses</w:t>
            </w:r>
          </w:p>
        </w:tc>
        <w:tc>
          <w:tcPr>
            <w:tcW w:w="1442" w:type="dxa"/>
            <w:shd w:val="clear" w:color="auto" w:fill="auto"/>
            <w:noWrap/>
          </w:tcPr>
          <w:p w14:paraId="013FCB37" w14:textId="67DDB531"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33</w:t>
            </w:r>
            <w:r w:rsidR="00441914">
              <w:rPr>
                <w:rFonts w:ascii="Verdana" w:eastAsia="Verdana" w:hAnsi="Verdana" w:cs="Verdana"/>
                <w:spacing w:val="-1"/>
                <w:sz w:val="17"/>
                <w:szCs w:val="17"/>
                <w:lang w:val="en-GB"/>
              </w:rPr>
              <w:t>00</w:t>
            </w:r>
          </w:p>
        </w:tc>
        <w:tc>
          <w:tcPr>
            <w:tcW w:w="2126" w:type="dxa"/>
          </w:tcPr>
          <w:p w14:paraId="4E335DD0"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7639DF4" w14:textId="3381095E" w:rsidR="00887388" w:rsidRPr="00F5764F" w:rsidRDefault="00D858CA" w:rsidP="00882410">
            <w:pPr>
              <w:tabs>
                <w:tab w:val="left" w:pos="0"/>
                <w:tab w:val="left" w:pos="284"/>
              </w:tabs>
              <w:spacing w:line="240" w:lineRule="atLeast"/>
              <w:rPr>
                <w:rFonts w:ascii="Verdana" w:eastAsia="Verdana" w:hAnsi="Verdana" w:cs="Verdana"/>
                <w:spacing w:val="-1"/>
                <w:sz w:val="17"/>
                <w:szCs w:val="17"/>
                <w:lang w:val="en-GB"/>
              </w:rPr>
            </w:pPr>
            <w:proofErr w:type="spellStart"/>
            <w:ins w:id="29" w:author="Auteur">
              <w:r>
                <w:t>Aslo</w:t>
              </w:r>
              <w:proofErr w:type="spellEnd"/>
              <w:r>
                <w:t xml:space="preserve"> include and describe, plain tickets, hotel</w:t>
              </w:r>
              <w:r w:rsidR="00296F70">
                <w:t>, name of conference</w:t>
              </w:r>
            </w:ins>
          </w:p>
        </w:tc>
        <w:tc>
          <w:tcPr>
            <w:tcW w:w="2268" w:type="dxa"/>
            <w:shd w:val="clear" w:color="auto" w:fill="auto"/>
            <w:noWrap/>
          </w:tcPr>
          <w:p w14:paraId="13AF4A20" w14:textId="6F4A4C8D"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€ 33</w:t>
            </w:r>
            <w:r w:rsidR="00441914">
              <w:rPr>
                <w:rFonts w:ascii="Verdana" w:eastAsia="Verdana" w:hAnsi="Verdana" w:cs="Verdana"/>
                <w:spacing w:val="-1"/>
                <w:sz w:val="17"/>
                <w:szCs w:val="17"/>
                <w:lang w:val="en-GB"/>
              </w:rPr>
              <w:t>00</w:t>
            </w:r>
          </w:p>
        </w:tc>
      </w:tr>
      <w:tr w:rsidR="00887388" w:rsidRPr="00F5764F" w14:paraId="31A8CBF5" w14:textId="77777777" w:rsidTr="00887388">
        <w:trPr>
          <w:trHeight w:val="300"/>
        </w:trPr>
        <w:tc>
          <w:tcPr>
            <w:tcW w:w="3515" w:type="dxa"/>
            <w:shd w:val="clear" w:color="auto" w:fill="auto"/>
            <w:noWrap/>
            <w:vAlign w:val="bottom"/>
          </w:tcPr>
          <w:p w14:paraId="758C5B7B" w14:textId="47CB3EAA"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Poster print</w:t>
            </w:r>
          </w:p>
        </w:tc>
        <w:tc>
          <w:tcPr>
            <w:tcW w:w="1442" w:type="dxa"/>
            <w:shd w:val="clear" w:color="auto" w:fill="auto"/>
            <w:noWrap/>
          </w:tcPr>
          <w:p w14:paraId="249E63AA" w14:textId="1E27F0E4" w:rsidR="00887388" w:rsidRPr="00F5764F" w:rsidRDefault="006C380E"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w:t>
            </w:r>
            <w:r w:rsidR="00441914">
              <w:rPr>
                <w:rFonts w:ascii="Verdana" w:eastAsia="Verdana" w:hAnsi="Verdana" w:cs="Verdana"/>
                <w:spacing w:val="-1"/>
                <w:sz w:val="17"/>
                <w:szCs w:val="17"/>
                <w:lang w:val="en-GB"/>
              </w:rPr>
              <w:t>0</w:t>
            </w:r>
          </w:p>
        </w:tc>
        <w:tc>
          <w:tcPr>
            <w:tcW w:w="2126" w:type="dxa"/>
          </w:tcPr>
          <w:p w14:paraId="3AD7746E"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6B622C79" w14:textId="23A2E27C"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3051153F" w14:textId="6368AE18"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w:t>
            </w:r>
            <w:r w:rsidR="00441914">
              <w:rPr>
                <w:rFonts w:ascii="Verdana" w:eastAsia="Verdana" w:hAnsi="Verdana" w:cs="Verdana"/>
                <w:spacing w:val="-1"/>
                <w:sz w:val="17"/>
                <w:szCs w:val="17"/>
                <w:lang w:val="en-GB"/>
              </w:rPr>
              <w:t>0</w:t>
            </w:r>
          </w:p>
        </w:tc>
      </w:tr>
      <w:tr w:rsidR="00441914" w:rsidRPr="00F5764F" w14:paraId="184E7FAA" w14:textId="77777777" w:rsidTr="00887388">
        <w:trPr>
          <w:trHeight w:val="300"/>
        </w:trPr>
        <w:tc>
          <w:tcPr>
            <w:tcW w:w="3515" w:type="dxa"/>
            <w:shd w:val="clear" w:color="auto" w:fill="auto"/>
            <w:noWrap/>
            <w:vAlign w:val="bottom"/>
          </w:tcPr>
          <w:p w14:paraId="5F61021D" w14:textId="35127F66" w:rsidR="00441914" w:rsidRDefault="00441914"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acquisition</w:t>
            </w:r>
          </w:p>
        </w:tc>
        <w:tc>
          <w:tcPr>
            <w:tcW w:w="1442" w:type="dxa"/>
            <w:shd w:val="clear" w:color="auto" w:fill="auto"/>
            <w:noWrap/>
          </w:tcPr>
          <w:p w14:paraId="279AE9AE"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7D037533" w14:textId="2F9499B5" w:rsidR="00441914" w:rsidRPr="00F5764F" w:rsidRDefault="00C8263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c>
          <w:tcPr>
            <w:tcW w:w="4394" w:type="dxa"/>
            <w:shd w:val="clear" w:color="auto" w:fill="auto"/>
            <w:noWrap/>
          </w:tcPr>
          <w:p w14:paraId="08B42030"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1439241" w14:textId="5F6ED7C7" w:rsidR="00441914" w:rsidRPr="00F5764F" w:rsidRDefault="00441914" w:rsidP="00FE15DD">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t>
            </w:r>
            <w:r w:rsidR="00C82639">
              <w:rPr>
                <w:rFonts w:ascii="Verdana" w:eastAsia="Verdana" w:hAnsi="Verdana" w:cs="Verdana"/>
                <w:spacing w:val="-1"/>
                <w:sz w:val="17"/>
                <w:szCs w:val="17"/>
                <w:lang w:val="en-GB"/>
              </w:rPr>
              <w:t>5000</w:t>
            </w:r>
          </w:p>
        </w:tc>
      </w:tr>
      <w:tr w:rsidR="00441914" w:rsidRPr="00F5764F" w14:paraId="48469048" w14:textId="77777777" w:rsidTr="00887388">
        <w:trPr>
          <w:trHeight w:val="300"/>
        </w:trPr>
        <w:tc>
          <w:tcPr>
            <w:tcW w:w="3515" w:type="dxa"/>
            <w:shd w:val="clear" w:color="auto" w:fill="auto"/>
            <w:noWrap/>
            <w:vAlign w:val="bottom"/>
          </w:tcPr>
          <w:p w14:paraId="094228C4" w14:textId="52F79EA4"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w:t>
            </w:r>
          </w:p>
        </w:tc>
        <w:tc>
          <w:tcPr>
            <w:tcW w:w="1442" w:type="dxa"/>
            <w:shd w:val="clear" w:color="auto" w:fill="auto"/>
            <w:noWrap/>
          </w:tcPr>
          <w:p w14:paraId="4A229416"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2B97E244" w14:textId="7050BF6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c>
          <w:tcPr>
            <w:tcW w:w="4394" w:type="dxa"/>
            <w:shd w:val="clear" w:color="auto" w:fill="auto"/>
            <w:noWrap/>
          </w:tcPr>
          <w:p w14:paraId="7CD00F1C"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54E09F27" w14:textId="037BD394" w:rsidR="00441914"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r>
      <w:tr w:rsidR="00441914" w:rsidRPr="00F5764F" w14:paraId="7E1839A4" w14:textId="77777777" w:rsidTr="00887388">
        <w:trPr>
          <w:trHeight w:val="300"/>
        </w:trPr>
        <w:tc>
          <w:tcPr>
            <w:tcW w:w="3515" w:type="dxa"/>
            <w:shd w:val="clear" w:color="auto" w:fill="auto"/>
            <w:noWrap/>
            <w:vAlign w:val="bottom"/>
          </w:tcPr>
          <w:p w14:paraId="5D514DA9" w14:textId="4EC4A190"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 Design</w:t>
            </w:r>
          </w:p>
        </w:tc>
        <w:tc>
          <w:tcPr>
            <w:tcW w:w="1442" w:type="dxa"/>
            <w:shd w:val="clear" w:color="auto" w:fill="auto"/>
            <w:noWrap/>
          </w:tcPr>
          <w:p w14:paraId="131D44A8"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4DFA8F6" w14:textId="397A9FC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c>
          <w:tcPr>
            <w:tcW w:w="4394" w:type="dxa"/>
            <w:shd w:val="clear" w:color="auto" w:fill="auto"/>
            <w:noWrap/>
          </w:tcPr>
          <w:p w14:paraId="7361CD97"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A190D19" w14:textId="407076A2" w:rsidR="00441914"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r>
      <w:tr w:rsidR="00887388" w:rsidRPr="00F5764F" w14:paraId="14BED87E" w14:textId="77777777" w:rsidTr="00887388">
        <w:trPr>
          <w:trHeight w:val="289"/>
        </w:trPr>
        <w:tc>
          <w:tcPr>
            <w:tcW w:w="3515" w:type="dxa"/>
            <w:shd w:val="clear" w:color="auto" w:fill="auto"/>
            <w:noWrap/>
            <w:vAlign w:val="bottom"/>
            <w:hideMark/>
          </w:tcPr>
          <w:p w14:paraId="3B6EAC4F" w14:textId="5B66B9E1" w:rsidR="00887388" w:rsidRPr="00E77656" w:rsidRDefault="00441914" w:rsidP="00882410">
            <w:pPr>
              <w:widowControl/>
              <w:jc w:val="right"/>
              <w:rPr>
                <w:rFonts w:ascii="Verdana" w:eastAsia="Times New Roman" w:hAnsi="Verdana" w:cs="Calibri"/>
                <w:b/>
                <w:bCs/>
                <w:i/>
                <w:iCs/>
                <w:color w:val="000000"/>
                <w:sz w:val="18"/>
                <w:szCs w:val="18"/>
                <w:lang w:eastAsia="nl-NL"/>
              </w:rPr>
            </w:pPr>
            <w:r>
              <w:rPr>
                <w:rFonts w:ascii="Verdana" w:eastAsia="Times New Roman" w:hAnsi="Verdana" w:cs="Calibri"/>
                <w:b/>
                <w:bCs/>
                <w:i/>
                <w:iCs/>
                <w:color w:val="000000"/>
                <w:sz w:val="18"/>
                <w:szCs w:val="18"/>
                <w:lang w:eastAsia="nl-NL"/>
              </w:rPr>
              <w:t>T</w:t>
            </w:r>
            <w:r w:rsidR="00887388" w:rsidRPr="00E77656">
              <w:rPr>
                <w:rFonts w:ascii="Verdana" w:eastAsia="Times New Roman" w:hAnsi="Verdana" w:cs="Calibri"/>
                <w:b/>
                <w:bCs/>
                <w:i/>
                <w:iCs/>
                <w:color w:val="000000"/>
                <w:sz w:val="18"/>
                <w:szCs w:val="18"/>
                <w:lang w:eastAsia="nl-NL"/>
              </w:rPr>
              <w:t>otal</w:t>
            </w:r>
          </w:p>
        </w:tc>
        <w:tc>
          <w:tcPr>
            <w:tcW w:w="1442" w:type="dxa"/>
            <w:shd w:val="clear" w:color="auto" w:fill="auto"/>
            <w:noWrap/>
          </w:tcPr>
          <w:p w14:paraId="1FD531C9" w14:textId="3D3D8686" w:rsidR="00887388" w:rsidRPr="00F5764F" w:rsidRDefault="00FE15DD"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483</w:t>
            </w:r>
            <w:r w:rsidR="006C380E">
              <w:rPr>
                <w:rFonts w:ascii="Verdana" w:eastAsia="Verdana" w:hAnsi="Verdana" w:cs="Verdana"/>
                <w:b/>
                <w:i/>
                <w:spacing w:val="-1"/>
                <w:sz w:val="17"/>
                <w:szCs w:val="17"/>
                <w:lang w:val="en-GB"/>
              </w:rPr>
              <w:t>3</w:t>
            </w:r>
            <w:r w:rsidR="00441914">
              <w:rPr>
                <w:rFonts w:ascii="Verdana" w:eastAsia="Verdana" w:hAnsi="Verdana" w:cs="Verdana"/>
                <w:b/>
                <w:i/>
                <w:spacing w:val="-1"/>
                <w:sz w:val="17"/>
                <w:szCs w:val="17"/>
                <w:lang w:val="en-GB"/>
              </w:rPr>
              <w:t>0</w:t>
            </w:r>
          </w:p>
        </w:tc>
        <w:tc>
          <w:tcPr>
            <w:tcW w:w="2126" w:type="dxa"/>
          </w:tcPr>
          <w:p w14:paraId="2064B1F5" w14:textId="50E7A67F" w:rsidR="00887388" w:rsidRPr="00F5764F" w:rsidRDefault="00C82639"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28</w:t>
            </w:r>
            <w:r w:rsidR="00FE15DD">
              <w:rPr>
                <w:rFonts w:ascii="Verdana" w:eastAsia="Verdana" w:hAnsi="Verdana" w:cs="Verdana"/>
                <w:b/>
                <w:i/>
                <w:spacing w:val="-1"/>
                <w:sz w:val="17"/>
                <w:szCs w:val="17"/>
                <w:lang w:val="en-GB"/>
              </w:rPr>
              <w:t>0</w:t>
            </w:r>
            <w:r w:rsidR="00441914">
              <w:rPr>
                <w:rFonts w:ascii="Verdana" w:eastAsia="Verdana" w:hAnsi="Verdana" w:cs="Verdana"/>
                <w:b/>
                <w:i/>
                <w:spacing w:val="-1"/>
                <w:sz w:val="17"/>
                <w:szCs w:val="17"/>
                <w:lang w:val="en-GB"/>
              </w:rPr>
              <w:t>00</w:t>
            </w:r>
          </w:p>
        </w:tc>
        <w:tc>
          <w:tcPr>
            <w:tcW w:w="4394" w:type="dxa"/>
            <w:shd w:val="clear" w:color="auto" w:fill="auto"/>
            <w:noWrap/>
          </w:tcPr>
          <w:p w14:paraId="50E3B2C0" w14:textId="769A8171" w:rsidR="00887388" w:rsidRPr="00F5764F" w:rsidRDefault="00887388" w:rsidP="00882410">
            <w:pPr>
              <w:tabs>
                <w:tab w:val="left" w:pos="0"/>
                <w:tab w:val="left" w:pos="284"/>
              </w:tabs>
              <w:spacing w:line="240" w:lineRule="atLeast"/>
              <w:rPr>
                <w:rFonts w:ascii="Verdana" w:eastAsia="Verdana" w:hAnsi="Verdana" w:cs="Verdana"/>
                <w:b/>
                <w:i/>
                <w:spacing w:val="-1"/>
                <w:sz w:val="17"/>
                <w:szCs w:val="17"/>
                <w:lang w:val="en-GB"/>
              </w:rPr>
            </w:pPr>
          </w:p>
        </w:tc>
        <w:tc>
          <w:tcPr>
            <w:tcW w:w="2268" w:type="dxa"/>
            <w:shd w:val="clear" w:color="auto" w:fill="auto"/>
            <w:noWrap/>
          </w:tcPr>
          <w:p w14:paraId="4A4D5B92" w14:textId="05C3B283" w:rsidR="00887388" w:rsidRPr="00F5764F" w:rsidRDefault="00887388" w:rsidP="00441914">
            <w:pPr>
              <w:tabs>
                <w:tab w:val="left" w:pos="0"/>
                <w:tab w:val="left" w:pos="284"/>
              </w:tabs>
              <w:spacing w:line="240" w:lineRule="atLeast"/>
              <w:rPr>
                <w:rFonts w:ascii="Verdana" w:eastAsia="Verdana" w:hAnsi="Verdana" w:cs="Verdana"/>
                <w:b/>
                <w:i/>
                <w:spacing w:val="-1"/>
                <w:sz w:val="17"/>
                <w:szCs w:val="17"/>
                <w:lang w:val="en-GB"/>
              </w:rPr>
            </w:pPr>
            <w:r w:rsidRPr="00F5764F">
              <w:rPr>
                <w:rFonts w:ascii="Verdana" w:eastAsia="Verdana" w:hAnsi="Verdana" w:cs="Verdana"/>
                <w:b/>
                <w:i/>
                <w:spacing w:val="-1"/>
                <w:sz w:val="17"/>
                <w:szCs w:val="17"/>
                <w:lang w:val="en-GB"/>
              </w:rPr>
              <w:t xml:space="preserve">€ </w:t>
            </w:r>
            <w:r w:rsidR="00C82639">
              <w:rPr>
                <w:rFonts w:ascii="Verdana" w:eastAsia="Verdana" w:hAnsi="Verdana" w:cs="Verdana"/>
                <w:b/>
                <w:i/>
                <w:spacing w:val="-1"/>
                <w:sz w:val="17"/>
                <w:szCs w:val="17"/>
                <w:lang w:val="en-GB"/>
              </w:rPr>
              <w:t>76</w:t>
            </w:r>
            <w:r w:rsidR="00FE15DD">
              <w:rPr>
                <w:rFonts w:ascii="Verdana" w:eastAsia="Verdana" w:hAnsi="Verdana" w:cs="Verdana"/>
                <w:b/>
                <w:i/>
                <w:spacing w:val="-1"/>
                <w:sz w:val="17"/>
                <w:szCs w:val="17"/>
                <w:lang w:val="en-GB"/>
              </w:rPr>
              <w:t>.03</w:t>
            </w:r>
            <w:r w:rsidR="00FD7D59">
              <w:rPr>
                <w:rFonts w:ascii="Verdana" w:eastAsia="Verdana" w:hAnsi="Verdana" w:cs="Verdana"/>
                <w:b/>
                <w:i/>
                <w:spacing w:val="-1"/>
                <w:sz w:val="17"/>
                <w:szCs w:val="17"/>
                <w:lang w:val="en-GB"/>
              </w:rPr>
              <w:t>0</w:t>
            </w:r>
          </w:p>
        </w:tc>
      </w:tr>
      <w:tr w:rsidR="00887388" w:rsidRPr="00F5764F" w14:paraId="044E37A1" w14:textId="77777777" w:rsidTr="00887388">
        <w:trPr>
          <w:trHeight w:val="300"/>
        </w:trPr>
        <w:tc>
          <w:tcPr>
            <w:tcW w:w="3515" w:type="dxa"/>
            <w:shd w:val="clear" w:color="auto" w:fill="auto"/>
            <w:noWrap/>
            <w:vAlign w:val="bottom"/>
            <w:hideMark/>
          </w:tcPr>
          <w:p w14:paraId="1375573B" w14:textId="7E2873F3" w:rsidR="00887388" w:rsidRPr="00F5764F" w:rsidRDefault="00887388" w:rsidP="00882410">
            <w:pPr>
              <w:widowControl/>
              <w:jc w:val="right"/>
              <w:rPr>
                <w:rFonts w:ascii="Verdana" w:eastAsia="Times New Roman" w:hAnsi="Verdana" w:cs="Calibri"/>
                <w:b/>
                <w:bCs/>
                <w:iCs/>
                <w:color w:val="000000"/>
                <w:sz w:val="18"/>
                <w:szCs w:val="18"/>
                <w:lang w:val="nl-NL" w:eastAsia="nl-NL"/>
              </w:rPr>
            </w:pPr>
          </w:p>
        </w:tc>
        <w:tc>
          <w:tcPr>
            <w:tcW w:w="1442" w:type="dxa"/>
            <w:shd w:val="clear" w:color="auto" w:fill="auto"/>
            <w:noWrap/>
          </w:tcPr>
          <w:p w14:paraId="17A03413" w14:textId="116884AE"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126" w:type="dxa"/>
          </w:tcPr>
          <w:p w14:paraId="4AE5EC3F"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4394" w:type="dxa"/>
            <w:shd w:val="clear" w:color="auto" w:fill="auto"/>
            <w:noWrap/>
          </w:tcPr>
          <w:p w14:paraId="77FA74DF" w14:textId="17A909B4"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268" w:type="dxa"/>
            <w:shd w:val="clear" w:color="auto" w:fill="auto"/>
            <w:noWrap/>
          </w:tcPr>
          <w:p w14:paraId="5E628326" w14:textId="437CB084" w:rsidR="00887388" w:rsidRPr="00F5764F" w:rsidRDefault="00887388" w:rsidP="00441914">
            <w:pPr>
              <w:tabs>
                <w:tab w:val="left" w:pos="0"/>
                <w:tab w:val="left" w:pos="284"/>
              </w:tabs>
              <w:spacing w:line="240" w:lineRule="atLeast"/>
              <w:rPr>
                <w:rFonts w:ascii="Verdana" w:eastAsia="Verdana" w:hAnsi="Verdana" w:cs="Verdana"/>
                <w:b/>
                <w:spacing w:val="-1"/>
                <w:sz w:val="17"/>
                <w:szCs w:val="17"/>
                <w:lang w:val="en-GB"/>
              </w:rPr>
            </w:pPr>
          </w:p>
        </w:tc>
      </w:tr>
      <w:tr w:rsidR="00887388" w:rsidRPr="00F5764F" w14:paraId="041D6DBB" w14:textId="77777777" w:rsidTr="00887388">
        <w:trPr>
          <w:trHeight w:val="300"/>
        </w:trPr>
        <w:tc>
          <w:tcPr>
            <w:tcW w:w="3515" w:type="dxa"/>
            <w:shd w:val="clear" w:color="auto" w:fill="auto"/>
            <w:noWrap/>
            <w:vAlign w:val="bottom"/>
          </w:tcPr>
          <w:p w14:paraId="186A5B8C" w14:textId="728F7313" w:rsidR="00887388" w:rsidRPr="00F5764F" w:rsidRDefault="00881970">
            <w:pPr>
              <w:widowControl/>
              <w:jc w:val="right"/>
              <w:rPr>
                <w:rFonts w:ascii="Verdana" w:eastAsia="Times New Roman" w:hAnsi="Verdana" w:cs="Calibri"/>
                <w:b/>
                <w:bCs/>
                <w:iCs/>
                <w:color w:val="000000"/>
                <w:sz w:val="18"/>
                <w:szCs w:val="18"/>
                <w:lang w:val="nl-NL" w:eastAsia="nl-NL"/>
              </w:rPr>
            </w:pPr>
            <w:r>
              <w:rPr>
                <w:rFonts w:ascii="Verdana" w:eastAsia="Times New Roman" w:hAnsi="Verdana" w:cs="Calibri"/>
                <w:b/>
                <w:bCs/>
                <w:iCs/>
                <w:color w:val="000000"/>
                <w:sz w:val="18"/>
                <w:szCs w:val="18"/>
                <w:lang w:val="nl-NL" w:eastAsia="nl-NL"/>
              </w:rPr>
              <w:t>Percentage Matching</w:t>
            </w:r>
          </w:p>
        </w:tc>
        <w:tc>
          <w:tcPr>
            <w:tcW w:w="1442" w:type="dxa"/>
            <w:shd w:val="clear" w:color="auto" w:fill="auto"/>
            <w:noWrap/>
          </w:tcPr>
          <w:p w14:paraId="4346CEDE" w14:textId="1D8D48B9"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3F15460" w14:textId="597CA330"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E7AFFA8" w14:textId="71A50D04"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FAE7DD1"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r>
    </w:tbl>
    <w:p w14:paraId="47B8C167" w14:textId="009284CC" w:rsidR="00882410" w:rsidRPr="00F5764F" w:rsidRDefault="00882410" w:rsidP="004525C2">
      <w:pPr>
        <w:pStyle w:val="Plattetekst"/>
        <w:tabs>
          <w:tab w:val="left" w:pos="0"/>
          <w:tab w:val="left" w:pos="284"/>
        </w:tabs>
        <w:spacing w:before="0" w:line="240" w:lineRule="atLeast"/>
        <w:ind w:left="0" w:right="-283"/>
        <w:rPr>
          <w:i w:val="0"/>
          <w:sz w:val="18"/>
          <w:szCs w:val="18"/>
          <w:lang w:val="en-GB"/>
        </w:rPr>
      </w:pPr>
    </w:p>
    <w:p w14:paraId="17E1FF58" w14:textId="2E55CEB3" w:rsidR="00AC04D7" w:rsidRPr="00F5764F" w:rsidRDefault="00146DCF" w:rsidP="004525C2">
      <w:pPr>
        <w:pStyle w:val="Plattetekst"/>
        <w:tabs>
          <w:tab w:val="left" w:pos="0"/>
          <w:tab w:val="left" w:pos="284"/>
        </w:tabs>
        <w:spacing w:before="0" w:line="240" w:lineRule="atLeast"/>
        <w:ind w:left="0" w:right="-283"/>
        <w:rPr>
          <w:i w:val="0"/>
          <w:sz w:val="18"/>
          <w:szCs w:val="18"/>
          <w:lang w:val="en-GB"/>
        </w:rPr>
      </w:pPr>
      <w:r>
        <w:rPr>
          <w:i w:val="0"/>
          <w:sz w:val="18"/>
          <w:szCs w:val="18"/>
          <w:lang w:val="en-GB"/>
        </w:rPr>
        <w:t xml:space="preserve">Travel </w:t>
      </w:r>
      <w:r w:rsidRPr="006C380E">
        <w:rPr>
          <w:i w:val="0"/>
          <w:color w:val="000000" w:themeColor="text1"/>
          <w:sz w:val="18"/>
          <w:szCs w:val="18"/>
          <w:lang w:val="en-GB"/>
        </w:rPr>
        <w:t>expenses is for the International congress of Parkinson’s Disease and movement disorders in Nice, France where 1 of the 3 topics is:</w:t>
      </w:r>
      <w:r w:rsidR="006C380E">
        <w:rPr>
          <w:i w:val="0"/>
          <w:color w:val="000000" w:themeColor="text1"/>
          <w:sz w:val="18"/>
          <w:szCs w:val="18"/>
          <w:lang w:val="en-GB"/>
        </w:rPr>
        <w:t xml:space="preserve"> ‘Discuss the diagnostic approaches and tools available for Parkinson’s disease’.</w:t>
      </w:r>
      <w:r w:rsidRPr="006C380E">
        <w:rPr>
          <w:i w:val="0"/>
          <w:color w:val="000000" w:themeColor="text1"/>
          <w:sz w:val="18"/>
          <w:szCs w:val="18"/>
          <w:lang w:val="en-GB"/>
        </w:rPr>
        <w:t xml:space="preserve"> </w:t>
      </w:r>
    </w:p>
    <w:p w14:paraId="15E062D0" w14:textId="77777777" w:rsidR="00C768AE" w:rsidRPr="00F5764F" w:rsidRDefault="00C768AE" w:rsidP="00D67A5F">
      <w:pPr>
        <w:pBdr>
          <w:bottom w:val="single" w:sz="6" w:space="1" w:color="auto"/>
        </w:pBdr>
        <w:spacing w:line="240" w:lineRule="atLeast"/>
        <w:rPr>
          <w:rFonts w:ascii="Verdana" w:hAnsi="Verdana"/>
          <w:sz w:val="18"/>
          <w:szCs w:val="18"/>
          <w:lang w:val="en-GB"/>
        </w:rPr>
      </w:pPr>
    </w:p>
    <w:p w14:paraId="4AC8ADCA" w14:textId="77777777" w:rsidR="003F622D"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sectPr w:rsidR="003F622D" w:rsidSect="00FD7D59">
          <w:pgSz w:w="16840" w:h="11907" w:orient="landscape" w:code="9"/>
          <w:pgMar w:top="1417" w:right="1417" w:bottom="1417" w:left="1417" w:header="434" w:footer="0" w:gutter="0"/>
          <w:cols w:space="720"/>
          <w:docGrid w:linePitch="299"/>
        </w:sectPr>
      </w:pPr>
    </w:p>
    <w:p w14:paraId="616A2201" w14:textId="4AA2F15D" w:rsidR="003F622D" w:rsidRPr="003F622D" w:rsidRDefault="003F622D" w:rsidP="003F622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Pr>
          <w:sz w:val="18"/>
          <w:szCs w:val="18"/>
          <w:lang w:val="en-GB"/>
        </w:rPr>
        <w:lastRenderedPageBreak/>
        <w:t>References</w:t>
      </w:r>
    </w:p>
    <w:p w14:paraId="5D8196E7" w14:textId="4F870843" w:rsidR="003F622D"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sz w:val="18"/>
          <w:szCs w:val="18"/>
          <w:lang w:val="en-GB"/>
        </w:rPr>
      </w:pPr>
    </w:p>
    <w:p w14:paraId="0A54E535" w14:textId="77777777" w:rsidR="003F622D" w:rsidRPr="00F5764F"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rFonts w:cs="Verdana"/>
          <w:sz w:val="18"/>
          <w:szCs w:val="18"/>
          <w:lang w:val="en-GB"/>
        </w:rPr>
      </w:pPr>
    </w:p>
    <w:p w14:paraId="741464C4"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lang w:val="en-US"/>
        </w:rPr>
      </w:pPr>
      <w:r>
        <w:rPr>
          <w:rFonts w:ascii="Verdana" w:hAnsi="Verdana"/>
          <w:sz w:val="18"/>
          <w:szCs w:val="18"/>
          <w:lang w:val="en-US"/>
        </w:rPr>
        <w:t xml:space="preserve">Adams, W. R. (2017). High-accuracy detection of early </w:t>
      </w:r>
      <w:proofErr w:type="spellStart"/>
      <w:r>
        <w:rPr>
          <w:rFonts w:ascii="Verdana" w:hAnsi="Verdana"/>
          <w:sz w:val="18"/>
          <w:szCs w:val="18"/>
          <w:lang w:val="en-US"/>
        </w:rPr>
        <w:t>parkinson's</w:t>
      </w:r>
      <w:proofErr w:type="spellEnd"/>
      <w:r>
        <w:rPr>
          <w:rFonts w:ascii="Verdana" w:hAnsi="Verdana"/>
          <w:sz w:val="18"/>
          <w:szCs w:val="18"/>
          <w:lang w:val="en-US"/>
        </w:rPr>
        <w:t xml:space="preserve"> disease using multiple characteristics of finger movement while typing.</w:t>
      </w:r>
      <w:r>
        <w:rPr>
          <w:rFonts w:ascii="Verdana" w:hAnsi="Verdana"/>
          <w:i/>
          <w:iCs/>
          <w:sz w:val="18"/>
          <w:szCs w:val="18"/>
          <w:lang w:val="en-US"/>
        </w:rPr>
        <w:t> </w:t>
      </w:r>
      <w:proofErr w:type="spellStart"/>
      <w:r>
        <w:rPr>
          <w:rFonts w:ascii="Verdana" w:hAnsi="Verdana"/>
          <w:i/>
          <w:iCs/>
          <w:sz w:val="18"/>
          <w:szCs w:val="18"/>
          <w:lang w:val="en-US"/>
        </w:rPr>
        <w:t>PloS</w:t>
      </w:r>
      <w:proofErr w:type="spellEnd"/>
      <w:r>
        <w:rPr>
          <w:rFonts w:ascii="Verdana" w:hAnsi="Verdana"/>
          <w:i/>
          <w:iCs/>
          <w:sz w:val="18"/>
          <w:szCs w:val="18"/>
          <w:lang w:val="en-US"/>
        </w:rPr>
        <w:t xml:space="preserve"> One, 12</w:t>
      </w:r>
      <w:r>
        <w:rPr>
          <w:rFonts w:ascii="Verdana" w:hAnsi="Verdana"/>
          <w:sz w:val="18"/>
          <w:szCs w:val="18"/>
          <w:lang w:val="en-US"/>
        </w:rPr>
        <w:t xml:space="preserve">(11), e0188226. </w:t>
      </w:r>
    </w:p>
    <w:p w14:paraId="4D6AB55A"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lang w:val="en-US"/>
        </w:rPr>
      </w:pPr>
      <w:proofErr w:type="spellStart"/>
      <w:r>
        <w:rPr>
          <w:rFonts w:ascii="Verdana" w:hAnsi="Verdana"/>
          <w:sz w:val="18"/>
          <w:szCs w:val="18"/>
          <w:lang w:val="en-US"/>
        </w:rPr>
        <w:t>Fearnley</w:t>
      </w:r>
      <w:proofErr w:type="spellEnd"/>
      <w:r>
        <w:rPr>
          <w:rFonts w:ascii="Verdana" w:hAnsi="Verdana"/>
          <w:sz w:val="18"/>
          <w:szCs w:val="18"/>
          <w:lang w:val="en-US"/>
        </w:rPr>
        <w:t xml:space="preserve">, J. M., &amp; Lees, A. J. (1991). Ageing and </w:t>
      </w:r>
      <w:proofErr w:type="spellStart"/>
      <w:r>
        <w:rPr>
          <w:rFonts w:ascii="Verdana" w:hAnsi="Verdana"/>
          <w:sz w:val="18"/>
          <w:szCs w:val="18"/>
          <w:lang w:val="en-US"/>
        </w:rPr>
        <w:t>parkinson's</w:t>
      </w:r>
      <w:proofErr w:type="spellEnd"/>
      <w:r>
        <w:rPr>
          <w:rFonts w:ascii="Verdana" w:hAnsi="Verdana"/>
          <w:sz w:val="18"/>
          <w:szCs w:val="18"/>
          <w:lang w:val="en-US"/>
        </w:rPr>
        <w:t xml:space="preserve"> disease: </w:t>
      </w:r>
      <w:proofErr w:type="spellStart"/>
      <w:r>
        <w:rPr>
          <w:rFonts w:ascii="Verdana" w:hAnsi="Verdana"/>
          <w:sz w:val="18"/>
          <w:szCs w:val="18"/>
          <w:lang w:val="en-US"/>
        </w:rPr>
        <w:t>Substantia</w:t>
      </w:r>
      <w:proofErr w:type="spellEnd"/>
      <w:r>
        <w:rPr>
          <w:rFonts w:ascii="Verdana" w:hAnsi="Verdana"/>
          <w:sz w:val="18"/>
          <w:szCs w:val="18"/>
          <w:lang w:val="en-US"/>
        </w:rPr>
        <w:t xml:space="preserve"> </w:t>
      </w:r>
      <w:proofErr w:type="spellStart"/>
      <w:r>
        <w:rPr>
          <w:rFonts w:ascii="Verdana" w:hAnsi="Verdana"/>
          <w:sz w:val="18"/>
          <w:szCs w:val="18"/>
          <w:lang w:val="en-US"/>
        </w:rPr>
        <w:t>nigra</w:t>
      </w:r>
      <w:proofErr w:type="spellEnd"/>
      <w:r>
        <w:rPr>
          <w:rFonts w:ascii="Verdana" w:hAnsi="Verdana"/>
          <w:sz w:val="18"/>
          <w:szCs w:val="18"/>
          <w:lang w:val="en-US"/>
        </w:rPr>
        <w:t xml:space="preserve"> regional selectivity.</w:t>
      </w:r>
      <w:r>
        <w:rPr>
          <w:rFonts w:ascii="Verdana" w:hAnsi="Verdana"/>
          <w:i/>
          <w:iCs/>
          <w:sz w:val="18"/>
          <w:szCs w:val="18"/>
          <w:lang w:val="en-US"/>
        </w:rPr>
        <w:t> Brain : A Journal of Neurology, 114 ( Pt 5)</w:t>
      </w:r>
      <w:r>
        <w:rPr>
          <w:rFonts w:ascii="Verdana" w:hAnsi="Verdana"/>
          <w:sz w:val="18"/>
          <w:szCs w:val="18"/>
          <w:lang w:val="en-US"/>
        </w:rPr>
        <w:t xml:space="preserve">(5), 2283-2301. </w:t>
      </w:r>
    </w:p>
    <w:p w14:paraId="11BC2B2B"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lang w:val="en-US"/>
        </w:rPr>
      </w:pPr>
      <w:r>
        <w:rPr>
          <w:rFonts w:ascii="Verdana" w:hAnsi="Verdana"/>
          <w:sz w:val="18"/>
          <w:szCs w:val="18"/>
          <w:lang w:val="en-US"/>
        </w:rPr>
        <w:t xml:space="preserve">Singh, S., &amp; Xu, W. (2019). Robust detection of </w:t>
      </w:r>
      <w:proofErr w:type="spellStart"/>
      <w:r>
        <w:rPr>
          <w:rFonts w:ascii="Verdana" w:hAnsi="Verdana"/>
          <w:sz w:val="18"/>
          <w:szCs w:val="18"/>
          <w:lang w:val="en-US"/>
        </w:rPr>
        <w:t>parkinson's</w:t>
      </w:r>
      <w:proofErr w:type="spellEnd"/>
      <w:r>
        <w:rPr>
          <w:rFonts w:ascii="Verdana" w:hAnsi="Verdana"/>
          <w:sz w:val="18"/>
          <w:szCs w:val="18"/>
          <w:lang w:val="en-US"/>
        </w:rPr>
        <w:t xml:space="preserve"> disease using harvested smartphone voice data: A telemedicine </w:t>
      </w:r>
      <w:proofErr w:type="spellStart"/>
      <w:r>
        <w:rPr>
          <w:rFonts w:ascii="Verdana" w:hAnsi="Verdana"/>
          <w:sz w:val="18"/>
          <w:szCs w:val="18"/>
          <w:lang w:val="en-US"/>
        </w:rPr>
        <w:t>approach.</w:t>
      </w:r>
      <w:r>
        <w:rPr>
          <w:rFonts w:ascii="Verdana" w:hAnsi="Verdana"/>
          <w:i/>
          <w:iCs/>
          <w:sz w:val="18"/>
          <w:szCs w:val="18"/>
          <w:lang w:val="en-US"/>
        </w:rPr>
        <w:t>Telemedicine</w:t>
      </w:r>
      <w:proofErr w:type="spellEnd"/>
      <w:r>
        <w:rPr>
          <w:rFonts w:ascii="Verdana" w:hAnsi="Verdana"/>
          <w:i/>
          <w:iCs/>
          <w:sz w:val="18"/>
          <w:szCs w:val="18"/>
          <w:lang w:val="en-US"/>
        </w:rPr>
        <w:t xml:space="preserve"> Journal and E-Health : The Official Journal of the American Telemedicine Association.</w:t>
      </w:r>
    </w:p>
    <w:p w14:paraId="7AD0D28E"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rPr>
      </w:pPr>
      <w:proofErr w:type="spellStart"/>
      <w:r>
        <w:rPr>
          <w:rFonts w:ascii="Verdana" w:hAnsi="Verdana"/>
          <w:sz w:val="18"/>
          <w:szCs w:val="18"/>
          <w:lang w:val="en-US"/>
        </w:rPr>
        <w:t>Sveinbjornsdottir</w:t>
      </w:r>
      <w:proofErr w:type="spellEnd"/>
      <w:r>
        <w:rPr>
          <w:rFonts w:ascii="Verdana" w:hAnsi="Verdana"/>
          <w:sz w:val="18"/>
          <w:szCs w:val="18"/>
          <w:lang w:val="en-US"/>
        </w:rPr>
        <w:t xml:space="preserve">, S. (2016). The clinical symptoms of </w:t>
      </w:r>
      <w:proofErr w:type="spellStart"/>
      <w:r>
        <w:rPr>
          <w:rFonts w:ascii="Verdana" w:hAnsi="Verdana"/>
          <w:sz w:val="18"/>
          <w:szCs w:val="18"/>
          <w:lang w:val="en-US"/>
        </w:rPr>
        <w:t>parkinson's</w:t>
      </w:r>
      <w:proofErr w:type="spellEnd"/>
      <w:r>
        <w:rPr>
          <w:rFonts w:ascii="Verdana" w:hAnsi="Verdana"/>
          <w:sz w:val="18"/>
          <w:szCs w:val="18"/>
          <w:lang w:val="en-US"/>
        </w:rPr>
        <w:t xml:space="preserve"> disease.</w:t>
      </w:r>
      <w:r>
        <w:rPr>
          <w:rFonts w:ascii="Verdana" w:hAnsi="Verdana"/>
          <w:i/>
          <w:iCs/>
          <w:sz w:val="18"/>
          <w:szCs w:val="18"/>
          <w:lang w:val="en-US"/>
        </w:rPr>
        <w:t> </w:t>
      </w:r>
      <w:r>
        <w:rPr>
          <w:rFonts w:ascii="Verdana" w:hAnsi="Verdana"/>
          <w:i/>
          <w:iCs/>
          <w:sz w:val="18"/>
          <w:szCs w:val="18"/>
        </w:rPr>
        <w:t xml:space="preserve">Journal of </w:t>
      </w:r>
      <w:proofErr w:type="spellStart"/>
      <w:r>
        <w:rPr>
          <w:rFonts w:ascii="Verdana" w:hAnsi="Verdana"/>
          <w:i/>
          <w:iCs/>
          <w:sz w:val="18"/>
          <w:szCs w:val="18"/>
        </w:rPr>
        <w:t>Neurochemistry</w:t>
      </w:r>
      <w:proofErr w:type="spellEnd"/>
      <w:r>
        <w:rPr>
          <w:rFonts w:ascii="Verdana" w:hAnsi="Verdana"/>
          <w:i/>
          <w:iCs/>
          <w:sz w:val="18"/>
          <w:szCs w:val="18"/>
        </w:rPr>
        <w:t xml:space="preserve">, 139 </w:t>
      </w:r>
      <w:proofErr w:type="spellStart"/>
      <w:r>
        <w:rPr>
          <w:rFonts w:ascii="Verdana" w:hAnsi="Verdana"/>
          <w:i/>
          <w:iCs/>
          <w:sz w:val="18"/>
          <w:szCs w:val="18"/>
        </w:rPr>
        <w:t>Suppl</w:t>
      </w:r>
      <w:proofErr w:type="spellEnd"/>
      <w:r>
        <w:rPr>
          <w:rFonts w:ascii="Verdana" w:hAnsi="Verdana"/>
          <w:i/>
          <w:iCs/>
          <w:sz w:val="18"/>
          <w:szCs w:val="18"/>
        </w:rPr>
        <w:t xml:space="preserve"> 1</w:t>
      </w:r>
      <w:r>
        <w:rPr>
          <w:rFonts w:ascii="Verdana" w:hAnsi="Verdana"/>
          <w:sz w:val="18"/>
          <w:szCs w:val="18"/>
        </w:rPr>
        <w:t>, 318-324.</w:t>
      </w:r>
    </w:p>
    <w:p w14:paraId="54600055" w14:textId="77777777" w:rsidR="003F622D" w:rsidRPr="00F5764F"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pPr>
    </w:p>
    <w:sectPr w:rsidR="003F622D" w:rsidRPr="00F5764F" w:rsidSect="003F622D">
      <w:pgSz w:w="11907" w:h="16840" w:code="9"/>
      <w:pgMar w:top="1417" w:right="1417" w:bottom="1417" w:left="1417" w:header="434" w:footer="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eur" w:initials="A">
    <w:p w14:paraId="363B8040" w14:textId="77777777" w:rsidR="00793BE2" w:rsidRDefault="00793BE2" w:rsidP="00793BE2">
      <w:pPr>
        <w:pStyle w:val="Tekstopmerking"/>
      </w:pPr>
      <w:r>
        <w:rPr>
          <w:rStyle w:val="Verwijzingopmerking"/>
        </w:rPr>
        <w:annotationRef/>
      </w:r>
      <w:r>
        <w:rPr>
          <w:rStyle w:val="Verwijzingopmerking"/>
        </w:rPr>
        <w:annotationRef/>
      </w:r>
      <w:r>
        <w:t xml:space="preserve">Would be good if you had patients from a specific hospital, </w:t>
      </w:r>
      <w:r w:rsidRPr="002B06CE">
        <w:t>physician</w:t>
      </w:r>
    </w:p>
    <w:p w14:paraId="37E22AD1" w14:textId="7A9160CD" w:rsidR="00793BE2" w:rsidRDefault="00793BE2">
      <w:pPr>
        <w:pStyle w:val="Tekstopmerking"/>
      </w:pPr>
    </w:p>
  </w:comment>
  <w:comment w:id="2" w:author="Auteur" w:initials="A">
    <w:p w14:paraId="18039CD9" w14:textId="6E6D290C" w:rsidR="00793BE2" w:rsidRDefault="00793BE2">
      <w:pPr>
        <w:pStyle w:val="Tekstopmerking"/>
      </w:pPr>
      <w:r>
        <w:rPr>
          <w:rStyle w:val="Verwijzingopmerking"/>
        </w:rPr>
        <w:annotationRef/>
      </w:r>
      <w:r>
        <w:t>Really nice intro</w:t>
      </w:r>
    </w:p>
  </w:comment>
  <w:comment w:id="8" w:author="Auteur" w:initials="A">
    <w:p w14:paraId="526F7553" w14:textId="58301659" w:rsidR="00793BE2" w:rsidRDefault="00793BE2">
      <w:pPr>
        <w:pStyle w:val="Tekstopmerking"/>
      </w:pPr>
      <w:r>
        <w:rPr>
          <w:rStyle w:val="Verwijzingopmerking"/>
        </w:rPr>
        <w:annotationRef/>
      </w:r>
      <w:r>
        <w:t>Not important in an abstract</w:t>
      </w:r>
    </w:p>
  </w:comment>
  <w:comment w:id="9" w:author="Auteur" w:initials="A">
    <w:p w14:paraId="47D62747" w14:textId="703D2612" w:rsidR="00793BE2" w:rsidRDefault="00793BE2">
      <w:pPr>
        <w:pStyle w:val="Tekstopmerking"/>
      </w:pPr>
      <w:r>
        <w:rPr>
          <w:rStyle w:val="Verwijzingopmerking"/>
        </w:rPr>
        <w:annotationRef/>
      </w:r>
      <w:r>
        <w:t>Not might be possible, tell what you think will work, so I give you money to do it</w:t>
      </w:r>
    </w:p>
  </w:comment>
  <w:comment w:id="10" w:author="Auteur" w:initials="A">
    <w:p w14:paraId="606B294C" w14:textId="2858C2FD" w:rsidR="00793BE2" w:rsidRDefault="00793BE2">
      <w:pPr>
        <w:pStyle w:val="Tekstopmerking"/>
      </w:pPr>
      <w:r>
        <w:rPr>
          <w:rStyle w:val="Verwijzingopmerking"/>
        </w:rPr>
        <w:annotationRef/>
      </w:r>
      <w:r>
        <w:t>Please always keep the word count</w:t>
      </w:r>
    </w:p>
  </w:comment>
  <w:comment w:id="11" w:author="Auteur" w:initials="A">
    <w:p w14:paraId="5FD61353" w14:textId="0209409B" w:rsidR="00793BE2" w:rsidRDefault="00793BE2">
      <w:pPr>
        <w:pStyle w:val="Tekstopmerking"/>
      </w:pPr>
      <w:r>
        <w:rPr>
          <w:rStyle w:val="Verwijzingopmerking"/>
        </w:rPr>
        <w:annotationRef/>
      </w:r>
      <w:r>
        <w:t>It’s a good start for an abstract. Give stronger outline what you are doing and how this is really helpful. Also is there evidence that kinematics are a good predictor?</w:t>
      </w:r>
    </w:p>
  </w:comment>
  <w:comment w:id="12" w:author="Auteur" w:initials="A">
    <w:p w14:paraId="38002984" w14:textId="5E07ABA6" w:rsidR="00793BE2" w:rsidRDefault="00793BE2">
      <w:pPr>
        <w:pStyle w:val="Tekstopmerking"/>
      </w:pPr>
      <w:r>
        <w:rPr>
          <w:rStyle w:val="Verwijzingopmerking"/>
        </w:rPr>
        <w:annotationRef/>
      </w:r>
      <w:r>
        <w:t>Give an idea if similar stuff has been done before. What are other ways to diagnose Parkinson. Why is yours better</w:t>
      </w:r>
    </w:p>
  </w:comment>
  <w:comment w:id="13" w:author="Auteur" w:initials="A">
    <w:p w14:paraId="65B64175" w14:textId="77777777" w:rsidR="00793BE2" w:rsidRDefault="00793BE2" w:rsidP="00793BE2">
      <w:pPr>
        <w:pStyle w:val="Tekstopmerking"/>
      </w:pPr>
      <w:r>
        <w:rPr>
          <w:rStyle w:val="Verwijzingopmerking"/>
        </w:rPr>
        <w:annotationRef/>
      </w:r>
      <w:r>
        <w:t>This section should really read like a shorter introduction for a paper or your master thesis. So more science heavy.</w:t>
      </w:r>
    </w:p>
    <w:p w14:paraId="6750DF70" w14:textId="564724F4" w:rsidR="00793BE2" w:rsidRDefault="00793BE2" w:rsidP="00793BE2">
      <w:pPr>
        <w:pStyle w:val="Tekstopmerking"/>
      </w:pPr>
      <w:r>
        <w:t xml:space="preserve">So you do not describe the data </w:t>
      </w:r>
      <w:proofErr w:type="spellStart"/>
      <w:r>
        <w:t>it self</w:t>
      </w:r>
      <w:proofErr w:type="spellEnd"/>
      <w:r>
        <w:t xml:space="preserve"> (that would be a method section) but the approach and ideas behind it. </w:t>
      </w:r>
    </w:p>
  </w:comment>
  <w:comment w:id="14" w:author="Auteur" w:initials="A">
    <w:p w14:paraId="02618D78" w14:textId="1430CE39" w:rsidR="00793BE2" w:rsidRDefault="00793BE2">
      <w:pPr>
        <w:pStyle w:val="Tekstopmerking"/>
      </w:pPr>
      <w:r>
        <w:rPr>
          <w:rStyle w:val="Verwijzingopmerking"/>
        </w:rPr>
        <w:annotationRef/>
      </w:r>
      <w:r>
        <w:t xml:space="preserve">Maybe give references where machine learning did detection in other diseases </w:t>
      </w:r>
    </w:p>
  </w:comment>
  <w:comment w:id="15" w:author="Auteur" w:initials="A">
    <w:p w14:paraId="371CA8AB" w14:textId="653DA17C" w:rsidR="00D858CA" w:rsidRDefault="00D858CA">
      <w:pPr>
        <w:pStyle w:val="Tekstopmerking"/>
      </w:pPr>
      <w:r>
        <w:rPr>
          <w:rStyle w:val="Verwijzingopmerking"/>
        </w:rPr>
        <w:annotationRef/>
      </w:r>
      <w:r>
        <w:t>You should really increase this section. Give reasons, why we need new ways to detect Parkinson. Give reasons why kinematics are a good way to do this. Give reasons why using machine learning to analyze kinematics is a good idea… you have 700 words, use them</w:t>
      </w:r>
    </w:p>
  </w:comment>
  <w:comment w:id="16" w:author="Auteur" w:initials="A">
    <w:p w14:paraId="0ADF26BE" w14:textId="1D0DD7CE" w:rsidR="00D858CA" w:rsidRDefault="00D858CA">
      <w:pPr>
        <w:pStyle w:val="Tekstopmerking"/>
      </w:pPr>
      <w:r>
        <w:rPr>
          <w:rStyle w:val="Verwijzingopmerking"/>
        </w:rPr>
        <w:annotationRef/>
      </w:r>
      <w:r>
        <w:t>Check one or more of these boxes</w:t>
      </w:r>
    </w:p>
  </w:comment>
  <w:comment w:id="17" w:author="Auteur" w:initials="A">
    <w:p w14:paraId="0868EEF6" w14:textId="5538A085" w:rsidR="00D858CA" w:rsidRDefault="00D858CA">
      <w:pPr>
        <w:pStyle w:val="Tekstopmerking"/>
      </w:pPr>
      <w:r>
        <w:rPr>
          <w:rStyle w:val="Verwijzingopmerking"/>
        </w:rPr>
        <w:annotationRef/>
      </w:r>
      <w:r>
        <w:t>Those aren’t really research questions</w:t>
      </w:r>
    </w:p>
  </w:comment>
  <w:comment w:id="18" w:author="Auteur" w:initials="A">
    <w:p w14:paraId="11A40B7A" w14:textId="57C0651B" w:rsidR="00296F70" w:rsidRDefault="00296F70">
      <w:pPr>
        <w:pStyle w:val="Tekstopmerking"/>
      </w:pPr>
      <w:r>
        <w:rPr>
          <w:rStyle w:val="Verwijzingopmerking"/>
        </w:rPr>
        <w:annotationRef/>
      </w:r>
      <w:r>
        <w:t>Don’t just describe our data 5 times.</w:t>
      </w:r>
    </w:p>
    <w:p w14:paraId="0AF39348" w14:textId="3D65D5CC" w:rsidR="00296F70" w:rsidRDefault="00296F70">
      <w:pPr>
        <w:pStyle w:val="Tekstopmerking"/>
      </w:pPr>
    </w:p>
    <w:p w14:paraId="06C7C622" w14:textId="1EFE0A29" w:rsidR="00296F70" w:rsidRDefault="00296F70">
      <w:pPr>
        <w:pStyle w:val="Tekstopmerking"/>
      </w:pPr>
      <w:r>
        <w:t>Tell me what you do. What kind of supervised learning. Will you combine features. Are there different plans for both questions.  Will you split your data set. Use a validation. Try different approaches |?There is a lot to do in this section</w:t>
      </w:r>
    </w:p>
  </w:comment>
  <w:comment w:id="23" w:author="Auteur" w:initials="A">
    <w:p w14:paraId="6D111D83" w14:textId="77777777" w:rsidR="00296F70" w:rsidRDefault="00296F70">
      <w:pPr>
        <w:pStyle w:val="Tekstopmerking"/>
      </w:pPr>
      <w:r>
        <w:rPr>
          <w:rStyle w:val="Verwijzingopmerking"/>
        </w:rPr>
        <w:annotationRef/>
      </w:r>
      <w:r>
        <w:t>It is ok to give a description of your data, but also what is your data in a big data context.</w:t>
      </w:r>
    </w:p>
    <w:p w14:paraId="4A35DC06" w14:textId="01115986" w:rsidR="00296F70" w:rsidRDefault="00296F70">
      <w:pPr>
        <w:pStyle w:val="Tekstopmerking"/>
      </w:pPr>
      <w:r>
        <w:t xml:space="preserve"> Try to think about the V’s of big data and which of those you need to tackle. Also may data security. Is this scalable and if so how can you expand your infrastructure (database etc.)</w:t>
      </w:r>
    </w:p>
  </w:comment>
  <w:comment w:id="24" w:author="Auteur" w:initials="A">
    <w:p w14:paraId="12D8972F" w14:textId="62FEAF8F" w:rsidR="00296F70" w:rsidRDefault="00296F70">
      <w:pPr>
        <w:pStyle w:val="Tekstopmerking"/>
      </w:pPr>
      <w:r>
        <w:rPr>
          <w:rStyle w:val="Verwijzingopmerking"/>
        </w:rPr>
        <w:annotationRef/>
      </w:r>
      <w:r>
        <w:t>When did you come up with an app? Also this is a complete different type of typing!!!</w:t>
      </w:r>
    </w:p>
    <w:p w14:paraId="5FA1ECC5" w14:textId="62052A04" w:rsidR="00296F70" w:rsidRDefault="00296F70">
      <w:pPr>
        <w:pStyle w:val="Tekstopmerking"/>
      </w:pPr>
    </w:p>
    <w:p w14:paraId="7B29BD3B" w14:textId="7733A5D6" w:rsidR="00296F70" w:rsidRDefault="00296F70">
      <w:pPr>
        <w:pStyle w:val="Tekstopmerking"/>
      </w:pPr>
      <w:r>
        <w:t>Don’t settle with maybe’s give reasons we thinks could work out</w:t>
      </w:r>
    </w:p>
  </w:comment>
  <w:comment w:id="25" w:author="Auteur" w:initials="A">
    <w:p w14:paraId="486D8B63" w14:textId="037A7DB2" w:rsidR="00D858CA" w:rsidRDefault="00D858CA">
      <w:pPr>
        <w:pStyle w:val="Tekstopmerking"/>
      </w:pPr>
      <w:r>
        <w:rPr>
          <w:rStyle w:val="Verwijzingopmerking"/>
        </w:rPr>
        <w:annotationRef/>
      </w:r>
      <w:r>
        <w:t>You never mentioned the use of a data base before</w:t>
      </w:r>
    </w:p>
  </w:comment>
  <w:comment w:id="26" w:author="Auteur" w:initials="A">
    <w:p w14:paraId="76F166B4" w14:textId="77777777" w:rsidR="00D858CA" w:rsidRDefault="00D858CA" w:rsidP="00D858CA">
      <w:pPr>
        <w:pStyle w:val="Tekstopmerking"/>
      </w:pPr>
      <w:r>
        <w:rPr>
          <w:rStyle w:val="Verwijzingopmerking"/>
        </w:rPr>
        <w:annotationRef/>
      </w:r>
      <w:r>
        <w:t>Try to spread the work a bit more and make smaller packages</w:t>
      </w:r>
    </w:p>
    <w:p w14:paraId="25FDEFEB" w14:textId="77777777" w:rsidR="00D858CA" w:rsidRDefault="00D858CA" w:rsidP="00D858CA">
      <w:pPr>
        <w:pStyle w:val="Tekstopmerking"/>
      </w:pPr>
      <w:r>
        <w:t>4. exploratory analysis</w:t>
      </w:r>
    </w:p>
    <w:p w14:paraId="19E9CCD6" w14:textId="77777777" w:rsidR="00D858CA" w:rsidRDefault="00D858CA" w:rsidP="00D858CA">
      <w:pPr>
        <w:pStyle w:val="Tekstopmerking"/>
      </w:pPr>
      <w:r>
        <w:t>5. classifier 1 with all data</w:t>
      </w:r>
    </w:p>
    <w:p w14:paraId="1B795A51" w14:textId="3963E5A4" w:rsidR="00D858CA" w:rsidRDefault="00D858CA" w:rsidP="00D858CA">
      <w:pPr>
        <w:pStyle w:val="Tekstopmerking"/>
      </w:pPr>
      <w:r>
        <w:t>6. classifier2  with all data</w:t>
      </w:r>
    </w:p>
  </w:comment>
  <w:comment w:id="27" w:author="Auteur" w:initials="A">
    <w:p w14:paraId="3A124347" w14:textId="77777777" w:rsidR="00D858CA" w:rsidRDefault="00D858CA" w:rsidP="00D858CA">
      <w:pPr>
        <w:pStyle w:val="Tekstopmerking"/>
      </w:pPr>
      <w:r>
        <w:rPr>
          <w:rStyle w:val="Verwijzingopmerking"/>
        </w:rPr>
        <w:annotationRef/>
      </w:r>
      <w:r>
        <w:rPr>
          <w:rStyle w:val="Verwijzingopmerking"/>
        </w:rPr>
        <w:annotationRef/>
      </w:r>
      <w:r>
        <w:t xml:space="preserve">Give a description what the professor </w:t>
      </w:r>
      <w:proofErr w:type="spellStart"/>
      <w:r>
        <w:t>get’s</w:t>
      </w:r>
      <w:proofErr w:type="spellEnd"/>
      <w:r>
        <w:t xml:space="preserve">. 1month salary of 40% working? So one knows what you are calculating </w:t>
      </w:r>
    </w:p>
    <w:p w14:paraId="7248370D" w14:textId="5774E216" w:rsidR="00D858CA" w:rsidRDefault="00D858CA">
      <w:pPr>
        <w:pStyle w:val="Tekstopmerking"/>
      </w:pPr>
    </w:p>
  </w:comment>
  <w:comment w:id="28" w:author="Auteur" w:initials="A">
    <w:p w14:paraId="6ECF1A5F" w14:textId="46E03DC9" w:rsidR="00D858CA" w:rsidRDefault="00D858CA" w:rsidP="00D858CA">
      <w:pPr>
        <w:pStyle w:val="Tekstopmerking"/>
      </w:pPr>
      <w:r>
        <w:rPr>
          <w:rStyle w:val="Verwijzingopmerking"/>
        </w:rPr>
        <w:annotationRef/>
      </w:r>
      <w:r>
        <w:rPr>
          <w:rStyle w:val="Verwijzingopmerking"/>
        </w:rPr>
        <w:annotationRef/>
      </w:r>
      <w:r>
        <w:t>One line for each employee, again which scale you give the master students, how many percentages of working hours</w:t>
      </w:r>
    </w:p>
    <w:p w14:paraId="2988EC7E" w14:textId="04E56136" w:rsidR="00D858CA" w:rsidRDefault="00D858C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22AD1" w15:done="0"/>
  <w15:commentEx w15:paraId="18039CD9" w15:done="0"/>
  <w15:commentEx w15:paraId="526F7553" w15:done="0"/>
  <w15:commentEx w15:paraId="47D62747" w15:done="0"/>
  <w15:commentEx w15:paraId="606B294C" w15:done="0"/>
  <w15:commentEx w15:paraId="5FD61353" w15:done="0"/>
  <w15:commentEx w15:paraId="38002984" w15:done="0"/>
  <w15:commentEx w15:paraId="6750DF70" w15:done="0"/>
  <w15:commentEx w15:paraId="02618D78" w15:done="0"/>
  <w15:commentEx w15:paraId="371CA8AB" w15:done="0"/>
  <w15:commentEx w15:paraId="0ADF26BE" w15:done="0"/>
  <w15:commentEx w15:paraId="0868EEF6" w15:done="0"/>
  <w15:commentEx w15:paraId="06C7C622" w15:done="0"/>
  <w15:commentEx w15:paraId="4A35DC06" w15:done="0"/>
  <w15:commentEx w15:paraId="7B29BD3B" w15:done="0"/>
  <w15:commentEx w15:paraId="486D8B63" w15:done="0"/>
  <w15:commentEx w15:paraId="1B795A51" w15:done="0"/>
  <w15:commentEx w15:paraId="7248370D" w15:done="0"/>
  <w15:commentEx w15:paraId="2988EC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F0A8F" w14:textId="77777777" w:rsidR="002A58E0" w:rsidRDefault="002A58E0">
      <w:r>
        <w:separator/>
      </w:r>
    </w:p>
  </w:endnote>
  <w:endnote w:type="continuationSeparator" w:id="0">
    <w:p w14:paraId="4122DE32" w14:textId="77777777" w:rsidR="002A58E0" w:rsidRDefault="002A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82D4" w14:textId="77777777" w:rsidR="00372ED5" w:rsidRDefault="00372ED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8204B" w14:textId="77777777" w:rsidR="00372ED5" w:rsidRDefault="00372ED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0BB88" w14:textId="77777777" w:rsidR="00372ED5" w:rsidRDefault="00372ED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A8E15" w14:textId="77777777" w:rsidR="002A58E0" w:rsidRDefault="002A58E0">
      <w:r>
        <w:separator/>
      </w:r>
    </w:p>
  </w:footnote>
  <w:footnote w:type="continuationSeparator" w:id="0">
    <w:p w14:paraId="2AA5805F" w14:textId="77777777" w:rsidR="002A58E0" w:rsidRDefault="002A58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634D2" w14:textId="77777777" w:rsidR="00372ED5" w:rsidRDefault="00372ED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D5E8" w14:textId="17A418F8" w:rsidR="00ED6892" w:rsidRDefault="002E1770">
    <w:pPr>
      <w:pStyle w:val="Koptekst"/>
    </w:pPr>
    <w:r>
      <w:t>Big Data</w:t>
    </w:r>
    <w:r w:rsidR="00273F02">
      <w:t xml:space="preserve"> &amp; </w:t>
    </w:r>
    <w:r>
      <w:t>Health</w:t>
    </w:r>
  </w:p>
  <w:p w14:paraId="1B790B09" w14:textId="77777777" w:rsidR="00ED6892" w:rsidRDefault="00ED6892">
    <w:pPr>
      <w:spacing w:line="200" w:lineRule="exact"/>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14399" w14:textId="77777777" w:rsidR="00372ED5" w:rsidRDefault="00372ED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3F0B"/>
    <w:multiLevelType w:val="hybridMultilevel"/>
    <w:tmpl w:val="9522B1E8"/>
    <w:lvl w:ilvl="0" w:tplc="BDC0DF12">
      <w:start w:val="1"/>
      <w:numFmt w:val="bullet"/>
      <w:lvlText w:val=""/>
      <w:lvlJc w:val="left"/>
      <w:pPr>
        <w:ind w:hanging="358"/>
      </w:pPr>
      <w:rPr>
        <w:rFonts w:ascii="Symbol" w:eastAsia="Symbol" w:hAnsi="Symbol" w:hint="default"/>
        <w:sz w:val="17"/>
        <w:szCs w:val="17"/>
      </w:rPr>
    </w:lvl>
    <w:lvl w:ilvl="1" w:tplc="3836D772">
      <w:start w:val="1"/>
      <w:numFmt w:val="bullet"/>
      <w:lvlText w:val="•"/>
      <w:lvlJc w:val="left"/>
      <w:rPr>
        <w:rFonts w:hint="default"/>
      </w:rPr>
    </w:lvl>
    <w:lvl w:ilvl="2" w:tplc="B4549C2E">
      <w:start w:val="1"/>
      <w:numFmt w:val="bullet"/>
      <w:lvlText w:val="•"/>
      <w:lvlJc w:val="left"/>
      <w:rPr>
        <w:rFonts w:hint="default"/>
      </w:rPr>
    </w:lvl>
    <w:lvl w:ilvl="3" w:tplc="3294D598">
      <w:start w:val="1"/>
      <w:numFmt w:val="bullet"/>
      <w:lvlText w:val="•"/>
      <w:lvlJc w:val="left"/>
      <w:rPr>
        <w:rFonts w:hint="default"/>
      </w:rPr>
    </w:lvl>
    <w:lvl w:ilvl="4" w:tplc="D0FE5680">
      <w:start w:val="1"/>
      <w:numFmt w:val="bullet"/>
      <w:lvlText w:val="•"/>
      <w:lvlJc w:val="left"/>
      <w:rPr>
        <w:rFonts w:hint="default"/>
      </w:rPr>
    </w:lvl>
    <w:lvl w:ilvl="5" w:tplc="FE5E29C8">
      <w:start w:val="1"/>
      <w:numFmt w:val="bullet"/>
      <w:lvlText w:val="•"/>
      <w:lvlJc w:val="left"/>
      <w:rPr>
        <w:rFonts w:hint="default"/>
      </w:rPr>
    </w:lvl>
    <w:lvl w:ilvl="6" w:tplc="63646FBE">
      <w:start w:val="1"/>
      <w:numFmt w:val="bullet"/>
      <w:lvlText w:val="•"/>
      <w:lvlJc w:val="left"/>
      <w:rPr>
        <w:rFonts w:hint="default"/>
      </w:rPr>
    </w:lvl>
    <w:lvl w:ilvl="7" w:tplc="4BD6B68A">
      <w:start w:val="1"/>
      <w:numFmt w:val="bullet"/>
      <w:lvlText w:val="•"/>
      <w:lvlJc w:val="left"/>
      <w:rPr>
        <w:rFonts w:hint="default"/>
      </w:rPr>
    </w:lvl>
    <w:lvl w:ilvl="8" w:tplc="77267B9E">
      <w:start w:val="1"/>
      <w:numFmt w:val="bullet"/>
      <w:lvlText w:val="•"/>
      <w:lvlJc w:val="left"/>
      <w:rPr>
        <w:rFonts w:hint="default"/>
      </w:rPr>
    </w:lvl>
  </w:abstractNum>
  <w:abstractNum w:abstractNumId="1">
    <w:nsid w:val="08263FD2"/>
    <w:multiLevelType w:val="hybridMultilevel"/>
    <w:tmpl w:val="44501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1F2811"/>
    <w:multiLevelType w:val="hybridMultilevel"/>
    <w:tmpl w:val="A964F710"/>
    <w:lvl w:ilvl="0" w:tplc="04090001">
      <w:start w:val="1"/>
      <w:numFmt w:val="bullet"/>
      <w:lvlText w:val=""/>
      <w:lvlJc w:val="left"/>
      <w:pPr>
        <w:ind w:hanging="358"/>
      </w:pPr>
      <w:rPr>
        <w:rFonts w:ascii="Symbol" w:hAnsi="Symbol"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455EE0"/>
    <w:multiLevelType w:val="hybridMultilevel"/>
    <w:tmpl w:val="FB905978"/>
    <w:lvl w:ilvl="0" w:tplc="04130001">
      <w:start w:val="1"/>
      <w:numFmt w:val="bullet"/>
      <w:lvlText w:val=""/>
      <w:lvlJc w:val="left"/>
      <w:pPr>
        <w:ind w:left="2081" w:hanging="360"/>
      </w:pPr>
      <w:rPr>
        <w:rFonts w:ascii="Symbol" w:hAnsi="Symbol" w:hint="default"/>
      </w:rPr>
    </w:lvl>
    <w:lvl w:ilvl="1" w:tplc="04130003" w:tentative="1">
      <w:start w:val="1"/>
      <w:numFmt w:val="bullet"/>
      <w:lvlText w:val="o"/>
      <w:lvlJc w:val="left"/>
      <w:pPr>
        <w:ind w:left="2801" w:hanging="360"/>
      </w:pPr>
      <w:rPr>
        <w:rFonts w:ascii="Courier New" w:hAnsi="Courier New" w:cs="Courier New" w:hint="default"/>
      </w:rPr>
    </w:lvl>
    <w:lvl w:ilvl="2" w:tplc="04130005" w:tentative="1">
      <w:start w:val="1"/>
      <w:numFmt w:val="bullet"/>
      <w:lvlText w:val=""/>
      <w:lvlJc w:val="left"/>
      <w:pPr>
        <w:ind w:left="3521" w:hanging="360"/>
      </w:pPr>
      <w:rPr>
        <w:rFonts w:ascii="Wingdings" w:hAnsi="Wingdings" w:hint="default"/>
      </w:rPr>
    </w:lvl>
    <w:lvl w:ilvl="3" w:tplc="04130001" w:tentative="1">
      <w:start w:val="1"/>
      <w:numFmt w:val="bullet"/>
      <w:lvlText w:val=""/>
      <w:lvlJc w:val="left"/>
      <w:pPr>
        <w:ind w:left="4241" w:hanging="360"/>
      </w:pPr>
      <w:rPr>
        <w:rFonts w:ascii="Symbol" w:hAnsi="Symbol" w:hint="default"/>
      </w:rPr>
    </w:lvl>
    <w:lvl w:ilvl="4" w:tplc="04130003" w:tentative="1">
      <w:start w:val="1"/>
      <w:numFmt w:val="bullet"/>
      <w:lvlText w:val="o"/>
      <w:lvlJc w:val="left"/>
      <w:pPr>
        <w:ind w:left="4961" w:hanging="360"/>
      </w:pPr>
      <w:rPr>
        <w:rFonts w:ascii="Courier New" w:hAnsi="Courier New" w:cs="Courier New" w:hint="default"/>
      </w:rPr>
    </w:lvl>
    <w:lvl w:ilvl="5" w:tplc="04130005" w:tentative="1">
      <w:start w:val="1"/>
      <w:numFmt w:val="bullet"/>
      <w:lvlText w:val=""/>
      <w:lvlJc w:val="left"/>
      <w:pPr>
        <w:ind w:left="5681" w:hanging="360"/>
      </w:pPr>
      <w:rPr>
        <w:rFonts w:ascii="Wingdings" w:hAnsi="Wingdings" w:hint="default"/>
      </w:rPr>
    </w:lvl>
    <w:lvl w:ilvl="6" w:tplc="04130001" w:tentative="1">
      <w:start w:val="1"/>
      <w:numFmt w:val="bullet"/>
      <w:lvlText w:val=""/>
      <w:lvlJc w:val="left"/>
      <w:pPr>
        <w:ind w:left="6401" w:hanging="360"/>
      </w:pPr>
      <w:rPr>
        <w:rFonts w:ascii="Symbol" w:hAnsi="Symbol" w:hint="default"/>
      </w:rPr>
    </w:lvl>
    <w:lvl w:ilvl="7" w:tplc="04130003" w:tentative="1">
      <w:start w:val="1"/>
      <w:numFmt w:val="bullet"/>
      <w:lvlText w:val="o"/>
      <w:lvlJc w:val="left"/>
      <w:pPr>
        <w:ind w:left="7121" w:hanging="360"/>
      </w:pPr>
      <w:rPr>
        <w:rFonts w:ascii="Courier New" w:hAnsi="Courier New" w:cs="Courier New" w:hint="default"/>
      </w:rPr>
    </w:lvl>
    <w:lvl w:ilvl="8" w:tplc="04130005" w:tentative="1">
      <w:start w:val="1"/>
      <w:numFmt w:val="bullet"/>
      <w:lvlText w:val=""/>
      <w:lvlJc w:val="left"/>
      <w:pPr>
        <w:ind w:left="7841" w:hanging="360"/>
      </w:pPr>
      <w:rPr>
        <w:rFonts w:ascii="Wingdings" w:hAnsi="Wingdings" w:hint="default"/>
      </w:rPr>
    </w:lvl>
  </w:abstractNum>
  <w:abstractNum w:abstractNumId="4">
    <w:nsid w:val="16C41097"/>
    <w:multiLevelType w:val="hybridMultilevel"/>
    <w:tmpl w:val="23746D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17C0678E"/>
    <w:multiLevelType w:val="hybridMultilevel"/>
    <w:tmpl w:val="13D2D108"/>
    <w:lvl w:ilvl="0" w:tplc="CC069516">
      <w:start w:val="1"/>
      <w:numFmt w:val="upperRoman"/>
      <w:lvlText w:val="%1."/>
      <w:lvlJc w:val="left"/>
      <w:pPr>
        <w:ind w:hanging="195"/>
      </w:pPr>
      <w:rPr>
        <w:rFonts w:ascii="Verdana" w:eastAsia="Verdana" w:hAnsi="Verdana" w:hint="default"/>
        <w:spacing w:val="2"/>
        <w:sz w:val="17"/>
        <w:szCs w:val="17"/>
      </w:rPr>
    </w:lvl>
    <w:lvl w:ilvl="1" w:tplc="DDC44D20">
      <w:start w:val="1"/>
      <w:numFmt w:val="bullet"/>
      <w:lvlText w:val="•"/>
      <w:lvlJc w:val="left"/>
      <w:rPr>
        <w:rFonts w:hint="default"/>
      </w:rPr>
    </w:lvl>
    <w:lvl w:ilvl="2" w:tplc="35CC590C">
      <w:start w:val="1"/>
      <w:numFmt w:val="bullet"/>
      <w:lvlText w:val="•"/>
      <w:lvlJc w:val="left"/>
      <w:rPr>
        <w:rFonts w:hint="default"/>
      </w:rPr>
    </w:lvl>
    <w:lvl w:ilvl="3" w:tplc="A942C814">
      <w:start w:val="1"/>
      <w:numFmt w:val="bullet"/>
      <w:lvlText w:val="•"/>
      <w:lvlJc w:val="left"/>
      <w:rPr>
        <w:rFonts w:hint="default"/>
      </w:rPr>
    </w:lvl>
    <w:lvl w:ilvl="4" w:tplc="2DE404D2">
      <w:start w:val="1"/>
      <w:numFmt w:val="bullet"/>
      <w:lvlText w:val="•"/>
      <w:lvlJc w:val="left"/>
      <w:rPr>
        <w:rFonts w:hint="default"/>
      </w:rPr>
    </w:lvl>
    <w:lvl w:ilvl="5" w:tplc="29A29668">
      <w:start w:val="1"/>
      <w:numFmt w:val="bullet"/>
      <w:lvlText w:val="•"/>
      <w:lvlJc w:val="left"/>
      <w:rPr>
        <w:rFonts w:hint="default"/>
      </w:rPr>
    </w:lvl>
    <w:lvl w:ilvl="6" w:tplc="A4CEDE9E">
      <w:start w:val="1"/>
      <w:numFmt w:val="bullet"/>
      <w:lvlText w:val="•"/>
      <w:lvlJc w:val="left"/>
      <w:rPr>
        <w:rFonts w:hint="default"/>
      </w:rPr>
    </w:lvl>
    <w:lvl w:ilvl="7" w:tplc="F4A611C2">
      <w:start w:val="1"/>
      <w:numFmt w:val="bullet"/>
      <w:lvlText w:val="•"/>
      <w:lvlJc w:val="left"/>
      <w:rPr>
        <w:rFonts w:hint="default"/>
      </w:rPr>
    </w:lvl>
    <w:lvl w:ilvl="8" w:tplc="9BB4EA06">
      <w:start w:val="1"/>
      <w:numFmt w:val="bullet"/>
      <w:lvlText w:val="•"/>
      <w:lvlJc w:val="left"/>
      <w:rPr>
        <w:rFonts w:hint="default"/>
      </w:rPr>
    </w:lvl>
  </w:abstractNum>
  <w:abstractNum w:abstractNumId="6">
    <w:nsid w:val="1EE72B35"/>
    <w:multiLevelType w:val="multilevel"/>
    <w:tmpl w:val="84A88CD0"/>
    <w:lvl w:ilvl="0">
      <w:start w:val="6"/>
      <w:numFmt w:val="decimal"/>
      <w:lvlText w:val="%1"/>
      <w:lvlJc w:val="left"/>
      <w:pPr>
        <w:ind w:hanging="680"/>
      </w:pPr>
      <w:rPr>
        <w:rFonts w:hint="default"/>
      </w:rPr>
    </w:lvl>
    <w:lvl w:ilvl="1">
      <w:start w:val="2"/>
      <w:numFmt w:val="decimal"/>
      <w:lvlText w:val="%1.%2"/>
      <w:lvlJc w:val="left"/>
      <w:pPr>
        <w:ind w:hanging="680"/>
      </w:pPr>
      <w:rPr>
        <w:rFonts w:ascii="Verdana" w:eastAsia="Verdana" w:hAnsi="Verdana" w:hint="default"/>
        <w:b/>
        <w:bCs/>
        <w:sz w:val="21"/>
        <w:szCs w:val="21"/>
      </w:rPr>
    </w:lvl>
    <w:lvl w:ilvl="2">
      <w:start w:val="1"/>
      <w:numFmt w:val="bullet"/>
      <w:lvlText w:val="-"/>
      <w:lvlJc w:val="left"/>
      <w:pPr>
        <w:ind w:hanging="358"/>
      </w:pPr>
      <w:rPr>
        <w:rFonts w:ascii="Verdana" w:eastAsia="Verdana" w:hAnsi="Verdana" w:hint="default"/>
        <w:sz w:val="17"/>
        <w:szCs w:val="17"/>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23E53F55"/>
    <w:multiLevelType w:val="hybridMultilevel"/>
    <w:tmpl w:val="C8421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340B02"/>
    <w:multiLevelType w:val="hybridMultilevel"/>
    <w:tmpl w:val="0DE8DCEE"/>
    <w:lvl w:ilvl="0" w:tplc="41EA3AC8">
      <w:start w:val="1"/>
      <w:numFmt w:val="bullet"/>
      <w:lvlText w:val="-"/>
      <w:lvlJc w:val="left"/>
      <w:pPr>
        <w:ind w:hanging="358"/>
      </w:pPr>
      <w:rPr>
        <w:rFonts w:ascii="Verdana" w:eastAsia="Verdana" w:hAnsi="Verdana" w:hint="default"/>
        <w:sz w:val="17"/>
        <w:szCs w:val="17"/>
      </w:rPr>
    </w:lvl>
    <w:lvl w:ilvl="1" w:tplc="9618ACCC">
      <w:start w:val="1"/>
      <w:numFmt w:val="bullet"/>
      <w:lvlText w:val="•"/>
      <w:lvlJc w:val="left"/>
      <w:rPr>
        <w:rFonts w:hint="default"/>
      </w:rPr>
    </w:lvl>
    <w:lvl w:ilvl="2" w:tplc="80327A26">
      <w:start w:val="1"/>
      <w:numFmt w:val="bullet"/>
      <w:lvlText w:val="•"/>
      <w:lvlJc w:val="left"/>
      <w:rPr>
        <w:rFonts w:hint="default"/>
      </w:rPr>
    </w:lvl>
    <w:lvl w:ilvl="3" w:tplc="849A969A">
      <w:start w:val="1"/>
      <w:numFmt w:val="bullet"/>
      <w:lvlText w:val="•"/>
      <w:lvlJc w:val="left"/>
      <w:rPr>
        <w:rFonts w:hint="default"/>
      </w:rPr>
    </w:lvl>
    <w:lvl w:ilvl="4" w:tplc="284AEB4C">
      <w:start w:val="1"/>
      <w:numFmt w:val="bullet"/>
      <w:lvlText w:val="•"/>
      <w:lvlJc w:val="left"/>
      <w:rPr>
        <w:rFonts w:hint="default"/>
      </w:rPr>
    </w:lvl>
    <w:lvl w:ilvl="5" w:tplc="54BC279C">
      <w:start w:val="1"/>
      <w:numFmt w:val="bullet"/>
      <w:lvlText w:val="•"/>
      <w:lvlJc w:val="left"/>
      <w:rPr>
        <w:rFonts w:hint="default"/>
      </w:rPr>
    </w:lvl>
    <w:lvl w:ilvl="6" w:tplc="102E0E92">
      <w:start w:val="1"/>
      <w:numFmt w:val="bullet"/>
      <w:lvlText w:val="•"/>
      <w:lvlJc w:val="left"/>
      <w:rPr>
        <w:rFonts w:hint="default"/>
      </w:rPr>
    </w:lvl>
    <w:lvl w:ilvl="7" w:tplc="6DEC551C">
      <w:start w:val="1"/>
      <w:numFmt w:val="bullet"/>
      <w:lvlText w:val="•"/>
      <w:lvlJc w:val="left"/>
      <w:rPr>
        <w:rFonts w:hint="default"/>
      </w:rPr>
    </w:lvl>
    <w:lvl w:ilvl="8" w:tplc="7980A802">
      <w:start w:val="1"/>
      <w:numFmt w:val="bullet"/>
      <w:lvlText w:val="•"/>
      <w:lvlJc w:val="left"/>
      <w:rPr>
        <w:rFonts w:hint="default"/>
      </w:rPr>
    </w:lvl>
  </w:abstractNum>
  <w:abstractNum w:abstractNumId="9">
    <w:nsid w:val="2DDE5660"/>
    <w:multiLevelType w:val="hybridMultilevel"/>
    <w:tmpl w:val="D65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F35D6"/>
    <w:multiLevelType w:val="hybridMultilevel"/>
    <w:tmpl w:val="0890E9BA"/>
    <w:lvl w:ilvl="0" w:tplc="04130019">
      <w:start w:val="1"/>
      <w:numFmt w:val="lowerLetter"/>
      <w:lvlText w:val="%1."/>
      <w:lvlJc w:val="left"/>
      <w:pPr>
        <w:ind w:left="2441" w:hanging="360"/>
      </w:pPr>
    </w:lvl>
    <w:lvl w:ilvl="1" w:tplc="04130019" w:tentative="1">
      <w:start w:val="1"/>
      <w:numFmt w:val="lowerLetter"/>
      <w:lvlText w:val="%2."/>
      <w:lvlJc w:val="left"/>
      <w:pPr>
        <w:ind w:left="3161" w:hanging="360"/>
      </w:pPr>
    </w:lvl>
    <w:lvl w:ilvl="2" w:tplc="0413001B" w:tentative="1">
      <w:start w:val="1"/>
      <w:numFmt w:val="lowerRoman"/>
      <w:lvlText w:val="%3."/>
      <w:lvlJc w:val="right"/>
      <w:pPr>
        <w:ind w:left="3881" w:hanging="180"/>
      </w:pPr>
    </w:lvl>
    <w:lvl w:ilvl="3" w:tplc="0413000F" w:tentative="1">
      <w:start w:val="1"/>
      <w:numFmt w:val="decimal"/>
      <w:lvlText w:val="%4."/>
      <w:lvlJc w:val="left"/>
      <w:pPr>
        <w:ind w:left="4601" w:hanging="360"/>
      </w:pPr>
    </w:lvl>
    <w:lvl w:ilvl="4" w:tplc="04130019" w:tentative="1">
      <w:start w:val="1"/>
      <w:numFmt w:val="lowerLetter"/>
      <w:lvlText w:val="%5."/>
      <w:lvlJc w:val="left"/>
      <w:pPr>
        <w:ind w:left="5321" w:hanging="360"/>
      </w:pPr>
    </w:lvl>
    <w:lvl w:ilvl="5" w:tplc="0413001B" w:tentative="1">
      <w:start w:val="1"/>
      <w:numFmt w:val="lowerRoman"/>
      <w:lvlText w:val="%6."/>
      <w:lvlJc w:val="right"/>
      <w:pPr>
        <w:ind w:left="6041" w:hanging="180"/>
      </w:pPr>
    </w:lvl>
    <w:lvl w:ilvl="6" w:tplc="0413000F" w:tentative="1">
      <w:start w:val="1"/>
      <w:numFmt w:val="decimal"/>
      <w:lvlText w:val="%7."/>
      <w:lvlJc w:val="left"/>
      <w:pPr>
        <w:ind w:left="6761" w:hanging="360"/>
      </w:pPr>
    </w:lvl>
    <w:lvl w:ilvl="7" w:tplc="04130019" w:tentative="1">
      <w:start w:val="1"/>
      <w:numFmt w:val="lowerLetter"/>
      <w:lvlText w:val="%8."/>
      <w:lvlJc w:val="left"/>
      <w:pPr>
        <w:ind w:left="7481" w:hanging="360"/>
      </w:pPr>
    </w:lvl>
    <w:lvl w:ilvl="8" w:tplc="0413001B" w:tentative="1">
      <w:start w:val="1"/>
      <w:numFmt w:val="lowerRoman"/>
      <w:lvlText w:val="%9."/>
      <w:lvlJc w:val="right"/>
      <w:pPr>
        <w:ind w:left="8201" w:hanging="180"/>
      </w:pPr>
    </w:lvl>
  </w:abstractNum>
  <w:abstractNum w:abstractNumId="11">
    <w:nsid w:val="3DD43452"/>
    <w:multiLevelType w:val="hybridMultilevel"/>
    <w:tmpl w:val="C9B85694"/>
    <w:lvl w:ilvl="0" w:tplc="C64A86A8">
      <w:start w:val="1"/>
      <w:numFmt w:val="decimal"/>
      <w:lvlText w:val="%1."/>
      <w:lvlJc w:val="left"/>
      <w:pPr>
        <w:ind w:hanging="360"/>
        <w:jc w:val="right"/>
      </w:pPr>
      <w:rPr>
        <w:rFonts w:ascii="Verdana" w:eastAsia="Verdana" w:hAnsi="Verdana" w:hint="default"/>
        <w:b/>
        <w:bCs/>
        <w:spacing w:val="-1"/>
        <w:w w:val="99"/>
        <w:sz w:val="20"/>
        <w:szCs w:val="20"/>
      </w:rPr>
    </w:lvl>
    <w:lvl w:ilvl="1" w:tplc="3CE45446">
      <w:start w:val="1"/>
      <w:numFmt w:val="bullet"/>
      <w:lvlText w:val="-"/>
      <w:lvlJc w:val="left"/>
      <w:pPr>
        <w:ind w:hanging="358"/>
      </w:pPr>
      <w:rPr>
        <w:rFonts w:ascii="Verdana" w:eastAsia="Verdana" w:hAnsi="Verdana" w:hint="default"/>
        <w:sz w:val="17"/>
        <w:szCs w:val="17"/>
      </w:rPr>
    </w:lvl>
    <w:lvl w:ilvl="2" w:tplc="585E61EA">
      <w:start w:val="1"/>
      <w:numFmt w:val="bullet"/>
      <w:lvlText w:val="•"/>
      <w:lvlJc w:val="left"/>
      <w:rPr>
        <w:rFonts w:hint="default"/>
      </w:rPr>
    </w:lvl>
    <w:lvl w:ilvl="3" w:tplc="EAB0EA96">
      <w:start w:val="1"/>
      <w:numFmt w:val="bullet"/>
      <w:lvlText w:val="•"/>
      <w:lvlJc w:val="left"/>
      <w:rPr>
        <w:rFonts w:hint="default"/>
      </w:rPr>
    </w:lvl>
    <w:lvl w:ilvl="4" w:tplc="FA8096C8">
      <w:start w:val="1"/>
      <w:numFmt w:val="bullet"/>
      <w:lvlText w:val="•"/>
      <w:lvlJc w:val="left"/>
      <w:rPr>
        <w:rFonts w:hint="default"/>
      </w:rPr>
    </w:lvl>
    <w:lvl w:ilvl="5" w:tplc="DDBE6DB6">
      <w:start w:val="1"/>
      <w:numFmt w:val="bullet"/>
      <w:lvlText w:val="•"/>
      <w:lvlJc w:val="left"/>
      <w:rPr>
        <w:rFonts w:hint="default"/>
      </w:rPr>
    </w:lvl>
    <w:lvl w:ilvl="6" w:tplc="7358999C">
      <w:start w:val="1"/>
      <w:numFmt w:val="bullet"/>
      <w:lvlText w:val="•"/>
      <w:lvlJc w:val="left"/>
      <w:rPr>
        <w:rFonts w:hint="default"/>
      </w:rPr>
    </w:lvl>
    <w:lvl w:ilvl="7" w:tplc="959CE61C">
      <w:start w:val="1"/>
      <w:numFmt w:val="bullet"/>
      <w:lvlText w:val="•"/>
      <w:lvlJc w:val="left"/>
      <w:rPr>
        <w:rFonts w:hint="default"/>
      </w:rPr>
    </w:lvl>
    <w:lvl w:ilvl="8" w:tplc="571417DC">
      <w:start w:val="1"/>
      <w:numFmt w:val="bullet"/>
      <w:lvlText w:val="•"/>
      <w:lvlJc w:val="left"/>
      <w:rPr>
        <w:rFonts w:hint="default"/>
      </w:rPr>
    </w:lvl>
  </w:abstractNum>
  <w:abstractNum w:abstractNumId="12">
    <w:nsid w:val="46974B8E"/>
    <w:multiLevelType w:val="hybridMultilevel"/>
    <w:tmpl w:val="9480A160"/>
    <w:lvl w:ilvl="0" w:tplc="D4D446E8">
      <w:start w:val="1"/>
      <w:numFmt w:val="decimal"/>
      <w:lvlText w:val="%1."/>
      <w:lvlJc w:val="left"/>
      <w:pPr>
        <w:ind w:left="1721" w:hanging="360"/>
      </w:pPr>
      <w:rPr>
        <w:rFonts w:hint="default"/>
      </w:rPr>
    </w:lvl>
    <w:lvl w:ilvl="1" w:tplc="04130019">
      <w:start w:val="1"/>
      <w:numFmt w:val="lowerLetter"/>
      <w:lvlText w:val="%2."/>
      <w:lvlJc w:val="left"/>
      <w:pPr>
        <w:ind w:left="2441" w:hanging="360"/>
      </w:pPr>
    </w:lvl>
    <w:lvl w:ilvl="2" w:tplc="0413001B" w:tentative="1">
      <w:start w:val="1"/>
      <w:numFmt w:val="lowerRoman"/>
      <w:lvlText w:val="%3."/>
      <w:lvlJc w:val="right"/>
      <w:pPr>
        <w:ind w:left="3161" w:hanging="180"/>
      </w:pPr>
    </w:lvl>
    <w:lvl w:ilvl="3" w:tplc="0413000F" w:tentative="1">
      <w:start w:val="1"/>
      <w:numFmt w:val="decimal"/>
      <w:lvlText w:val="%4."/>
      <w:lvlJc w:val="left"/>
      <w:pPr>
        <w:ind w:left="3881" w:hanging="360"/>
      </w:pPr>
    </w:lvl>
    <w:lvl w:ilvl="4" w:tplc="04130019" w:tentative="1">
      <w:start w:val="1"/>
      <w:numFmt w:val="lowerLetter"/>
      <w:lvlText w:val="%5."/>
      <w:lvlJc w:val="left"/>
      <w:pPr>
        <w:ind w:left="4601" w:hanging="360"/>
      </w:pPr>
    </w:lvl>
    <w:lvl w:ilvl="5" w:tplc="0413001B" w:tentative="1">
      <w:start w:val="1"/>
      <w:numFmt w:val="lowerRoman"/>
      <w:lvlText w:val="%6."/>
      <w:lvlJc w:val="right"/>
      <w:pPr>
        <w:ind w:left="5321" w:hanging="180"/>
      </w:pPr>
    </w:lvl>
    <w:lvl w:ilvl="6" w:tplc="0413000F" w:tentative="1">
      <w:start w:val="1"/>
      <w:numFmt w:val="decimal"/>
      <w:lvlText w:val="%7."/>
      <w:lvlJc w:val="left"/>
      <w:pPr>
        <w:ind w:left="6041" w:hanging="360"/>
      </w:pPr>
    </w:lvl>
    <w:lvl w:ilvl="7" w:tplc="04130019" w:tentative="1">
      <w:start w:val="1"/>
      <w:numFmt w:val="lowerLetter"/>
      <w:lvlText w:val="%8."/>
      <w:lvlJc w:val="left"/>
      <w:pPr>
        <w:ind w:left="6761" w:hanging="360"/>
      </w:pPr>
    </w:lvl>
    <w:lvl w:ilvl="8" w:tplc="0413001B" w:tentative="1">
      <w:start w:val="1"/>
      <w:numFmt w:val="lowerRoman"/>
      <w:lvlText w:val="%9."/>
      <w:lvlJc w:val="right"/>
      <w:pPr>
        <w:ind w:left="7481" w:hanging="180"/>
      </w:pPr>
    </w:lvl>
  </w:abstractNum>
  <w:abstractNum w:abstractNumId="13">
    <w:nsid w:val="4C2D1711"/>
    <w:multiLevelType w:val="hybridMultilevel"/>
    <w:tmpl w:val="54A0EA5C"/>
    <w:lvl w:ilvl="0" w:tplc="5660395C">
      <w:start w:val="1"/>
      <w:numFmt w:val="lowerLetter"/>
      <w:lvlText w:val="%1)"/>
      <w:lvlJc w:val="left"/>
      <w:pPr>
        <w:ind w:hanging="358"/>
      </w:pPr>
      <w:rPr>
        <w:rFonts w:ascii="Verdana" w:eastAsia="Verdana" w:hAnsi="Verdana" w:hint="default"/>
        <w:sz w:val="17"/>
        <w:szCs w:val="17"/>
      </w:rPr>
    </w:lvl>
    <w:lvl w:ilvl="1" w:tplc="00700DD6">
      <w:start w:val="1"/>
      <w:numFmt w:val="bullet"/>
      <w:lvlText w:val="•"/>
      <w:lvlJc w:val="left"/>
      <w:rPr>
        <w:rFonts w:hint="default"/>
      </w:rPr>
    </w:lvl>
    <w:lvl w:ilvl="2" w:tplc="0C929FCA">
      <w:start w:val="1"/>
      <w:numFmt w:val="bullet"/>
      <w:lvlText w:val="•"/>
      <w:lvlJc w:val="left"/>
      <w:rPr>
        <w:rFonts w:hint="default"/>
      </w:rPr>
    </w:lvl>
    <w:lvl w:ilvl="3" w:tplc="909E60F6">
      <w:start w:val="1"/>
      <w:numFmt w:val="bullet"/>
      <w:lvlText w:val="•"/>
      <w:lvlJc w:val="left"/>
      <w:rPr>
        <w:rFonts w:hint="default"/>
      </w:rPr>
    </w:lvl>
    <w:lvl w:ilvl="4" w:tplc="25AE0A38">
      <w:start w:val="1"/>
      <w:numFmt w:val="bullet"/>
      <w:lvlText w:val="•"/>
      <w:lvlJc w:val="left"/>
      <w:rPr>
        <w:rFonts w:hint="default"/>
      </w:rPr>
    </w:lvl>
    <w:lvl w:ilvl="5" w:tplc="439C2EB8">
      <w:start w:val="1"/>
      <w:numFmt w:val="bullet"/>
      <w:lvlText w:val="•"/>
      <w:lvlJc w:val="left"/>
      <w:rPr>
        <w:rFonts w:hint="default"/>
      </w:rPr>
    </w:lvl>
    <w:lvl w:ilvl="6" w:tplc="9EB647CC">
      <w:start w:val="1"/>
      <w:numFmt w:val="bullet"/>
      <w:lvlText w:val="•"/>
      <w:lvlJc w:val="left"/>
      <w:rPr>
        <w:rFonts w:hint="default"/>
      </w:rPr>
    </w:lvl>
    <w:lvl w:ilvl="7" w:tplc="EDCA0C18">
      <w:start w:val="1"/>
      <w:numFmt w:val="bullet"/>
      <w:lvlText w:val="•"/>
      <w:lvlJc w:val="left"/>
      <w:rPr>
        <w:rFonts w:hint="default"/>
      </w:rPr>
    </w:lvl>
    <w:lvl w:ilvl="8" w:tplc="3CA849DA">
      <w:start w:val="1"/>
      <w:numFmt w:val="bullet"/>
      <w:lvlText w:val="•"/>
      <w:lvlJc w:val="left"/>
      <w:rPr>
        <w:rFonts w:hint="default"/>
      </w:rPr>
    </w:lvl>
  </w:abstractNum>
  <w:abstractNum w:abstractNumId="14">
    <w:nsid w:val="52636836"/>
    <w:multiLevelType w:val="hybridMultilevel"/>
    <w:tmpl w:val="7F06A8BC"/>
    <w:lvl w:ilvl="0" w:tplc="BAE0DB52">
      <w:start w:val="1"/>
      <w:numFmt w:val="lowerLetter"/>
      <w:lvlText w:val="%1)"/>
      <w:lvlJc w:val="left"/>
      <w:pPr>
        <w:ind w:hanging="240"/>
      </w:pPr>
      <w:rPr>
        <w:rFonts w:ascii="Verdana" w:eastAsia="Verdana" w:hAnsi="Verdana" w:hint="default"/>
        <w:sz w:val="17"/>
        <w:szCs w:val="17"/>
      </w:rPr>
    </w:lvl>
    <w:lvl w:ilvl="1" w:tplc="92647502">
      <w:start w:val="1"/>
      <w:numFmt w:val="bullet"/>
      <w:lvlText w:val="•"/>
      <w:lvlJc w:val="left"/>
      <w:rPr>
        <w:rFonts w:hint="default"/>
      </w:rPr>
    </w:lvl>
    <w:lvl w:ilvl="2" w:tplc="34B68EA2">
      <w:start w:val="1"/>
      <w:numFmt w:val="bullet"/>
      <w:lvlText w:val="•"/>
      <w:lvlJc w:val="left"/>
      <w:rPr>
        <w:rFonts w:hint="default"/>
      </w:rPr>
    </w:lvl>
    <w:lvl w:ilvl="3" w:tplc="7DAA44E8">
      <w:start w:val="1"/>
      <w:numFmt w:val="bullet"/>
      <w:lvlText w:val="•"/>
      <w:lvlJc w:val="left"/>
      <w:rPr>
        <w:rFonts w:hint="default"/>
      </w:rPr>
    </w:lvl>
    <w:lvl w:ilvl="4" w:tplc="CB4CA952">
      <w:start w:val="1"/>
      <w:numFmt w:val="bullet"/>
      <w:lvlText w:val="•"/>
      <w:lvlJc w:val="left"/>
      <w:rPr>
        <w:rFonts w:hint="default"/>
      </w:rPr>
    </w:lvl>
    <w:lvl w:ilvl="5" w:tplc="1FA430DA">
      <w:start w:val="1"/>
      <w:numFmt w:val="bullet"/>
      <w:lvlText w:val="•"/>
      <w:lvlJc w:val="left"/>
      <w:rPr>
        <w:rFonts w:hint="default"/>
      </w:rPr>
    </w:lvl>
    <w:lvl w:ilvl="6" w:tplc="995AB1F0">
      <w:start w:val="1"/>
      <w:numFmt w:val="bullet"/>
      <w:lvlText w:val="•"/>
      <w:lvlJc w:val="left"/>
      <w:rPr>
        <w:rFonts w:hint="default"/>
      </w:rPr>
    </w:lvl>
    <w:lvl w:ilvl="7" w:tplc="B3765B8A">
      <w:start w:val="1"/>
      <w:numFmt w:val="bullet"/>
      <w:lvlText w:val="•"/>
      <w:lvlJc w:val="left"/>
      <w:rPr>
        <w:rFonts w:hint="default"/>
      </w:rPr>
    </w:lvl>
    <w:lvl w:ilvl="8" w:tplc="117C0ACE">
      <w:start w:val="1"/>
      <w:numFmt w:val="bullet"/>
      <w:lvlText w:val="•"/>
      <w:lvlJc w:val="left"/>
      <w:rPr>
        <w:rFonts w:hint="default"/>
      </w:rPr>
    </w:lvl>
  </w:abstractNum>
  <w:abstractNum w:abstractNumId="15">
    <w:nsid w:val="545A4C89"/>
    <w:multiLevelType w:val="hybridMultilevel"/>
    <w:tmpl w:val="B2E2266E"/>
    <w:lvl w:ilvl="0" w:tplc="9BB0273C">
      <w:start w:val="1"/>
      <w:numFmt w:val="bullet"/>
      <w:lvlText w:val=""/>
      <w:lvlJc w:val="left"/>
      <w:pPr>
        <w:ind w:hanging="358"/>
      </w:pPr>
      <w:rPr>
        <w:rFonts w:ascii="Symbol" w:eastAsia="Symbol" w:hAnsi="Symbol" w:hint="default"/>
        <w:sz w:val="17"/>
        <w:szCs w:val="17"/>
      </w:rPr>
    </w:lvl>
    <w:lvl w:ilvl="1" w:tplc="859428A8">
      <w:start w:val="1"/>
      <w:numFmt w:val="bullet"/>
      <w:lvlText w:val="•"/>
      <w:lvlJc w:val="left"/>
      <w:rPr>
        <w:rFonts w:hint="default"/>
      </w:rPr>
    </w:lvl>
    <w:lvl w:ilvl="2" w:tplc="2CBEFA8A">
      <w:start w:val="1"/>
      <w:numFmt w:val="bullet"/>
      <w:lvlText w:val="•"/>
      <w:lvlJc w:val="left"/>
      <w:rPr>
        <w:rFonts w:hint="default"/>
      </w:rPr>
    </w:lvl>
    <w:lvl w:ilvl="3" w:tplc="49584610">
      <w:start w:val="1"/>
      <w:numFmt w:val="bullet"/>
      <w:lvlText w:val="•"/>
      <w:lvlJc w:val="left"/>
      <w:rPr>
        <w:rFonts w:hint="default"/>
      </w:rPr>
    </w:lvl>
    <w:lvl w:ilvl="4" w:tplc="4928F4E8">
      <w:start w:val="1"/>
      <w:numFmt w:val="bullet"/>
      <w:lvlText w:val="•"/>
      <w:lvlJc w:val="left"/>
      <w:rPr>
        <w:rFonts w:hint="default"/>
      </w:rPr>
    </w:lvl>
    <w:lvl w:ilvl="5" w:tplc="FC26DD8A">
      <w:start w:val="1"/>
      <w:numFmt w:val="bullet"/>
      <w:lvlText w:val="•"/>
      <w:lvlJc w:val="left"/>
      <w:rPr>
        <w:rFonts w:hint="default"/>
      </w:rPr>
    </w:lvl>
    <w:lvl w:ilvl="6" w:tplc="9DAE843E">
      <w:start w:val="1"/>
      <w:numFmt w:val="bullet"/>
      <w:lvlText w:val="•"/>
      <w:lvlJc w:val="left"/>
      <w:rPr>
        <w:rFonts w:hint="default"/>
      </w:rPr>
    </w:lvl>
    <w:lvl w:ilvl="7" w:tplc="E6E09EDC">
      <w:start w:val="1"/>
      <w:numFmt w:val="bullet"/>
      <w:lvlText w:val="•"/>
      <w:lvlJc w:val="left"/>
      <w:rPr>
        <w:rFonts w:hint="default"/>
      </w:rPr>
    </w:lvl>
    <w:lvl w:ilvl="8" w:tplc="FE00EBBA">
      <w:start w:val="1"/>
      <w:numFmt w:val="bullet"/>
      <w:lvlText w:val="•"/>
      <w:lvlJc w:val="left"/>
      <w:rPr>
        <w:rFonts w:hint="default"/>
      </w:rPr>
    </w:lvl>
  </w:abstractNum>
  <w:abstractNum w:abstractNumId="16">
    <w:nsid w:val="55974210"/>
    <w:multiLevelType w:val="hybridMultilevel"/>
    <w:tmpl w:val="38269C0C"/>
    <w:lvl w:ilvl="0" w:tplc="21C04F94">
      <w:start w:val="1"/>
      <w:numFmt w:val="upperRoman"/>
      <w:lvlText w:val="%1."/>
      <w:lvlJc w:val="left"/>
      <w:pPr>
        <w:ind w:hanging="195"/>
      </w:pPr>
      <w:rPr>
        <w:rFonts w:ascii="Verdana" w:eastAsia="Verdana" w:hAnsi="Verdana" w:hint="default"/>
        <w:spacing w:val="2"/>
        <w:sz w:val="17"/>
        <w:szCs w:val="17"/>
      </w:rPr>
    </w:lvl>
    <w:lvl w:ilvl="1" w:tplc="7898FFFA">
      <w:start w:val="1"/>
      <w:numFmt w:val="bullet"/>
      <w:lvlText w:val="•"/>
      <w:lvlJc w:val="left"/>
      <w:rPr>
        <w:rFonts w:hint="default"/>
      </w:rPr>
    </w:lvl>
    <w:lvl w:ilvl="2" w:tplc="CBAAE514">
      <w:start w:val="1"/>
      <w:numFmt w:val="bullet"/>
      <w:lvlText w:val="•"/>
      <w:lvlJc w:val="left"/>
      <w:rPr>
        <w:rFonts w:hint="default"/>
      </w:rPr>
    </w:lvl>
    <w:lvl w:ilvl="3" w:tplc="DC66B3C4">
      <w:start w:val="1"/>
      <w:numFmt w:val="bullet"/>
      <w:lvlText w:val="•"/>
      <w:lvlJc w:val="left"/>
      <w:rPr>
        <w:rFonts w:hint="default"/>
      </w:rPr>
    </w:lvl>
    <w:lvl w:ilvl="4" w:tplc="EA5664C8">
      <w:start w:val="1"/>
      <w:numFmt w:val="bullet"/>
      <w:lvlText w:val="•"/>
      <w:lvlJc w:val="left"/>
      <w:rPr>
        <w:rFonts w:hint="default"/>
      </w:rPr>
    </w:lvl>
    <w:lvl w:ilvl="5" w:tplc="B9F47990">
      <w:start w:val="1"/>
      <w:numFmt w:val="bullet"/>
      <w:lvlText w:val="•"/>
      <w:lvlJc w:val="left"/>
      <w:rPr>
        <w:rFonts w:hint="default"/>
      </w:rPr>
    </w:lvl>
    <w:lvl w:ilvl="6" w:tplc="28F0D888">
      <w:start w:val="1"/>
      <w:numFmt w:val="bullet"/>
      <w:lvlText w:val="•"/>
      <w:lvlJc w:val="left"/>
      <w:rPr>
        <w:rFonts w:hint="default"/>
      </w:rPr>
    </w:lvl>
    <w:lvl w:ilvl="7" w:tplc="735608CC">
      <w:start w:val="1"/>
      <w:numFmt w:val="bullet"/>
      <w:lvlText w:val="•"/>
      <w:lvlJc w:val="left"/>
      <w:rPr>
        <w:rFonts w:hint="default"/>
      </w:rPr>
    </w:lvl>
    <w:lvl w:ilvl="8" w:tplc="BE66C596">
      <w:start w:val="1"/>
      <w:numFmt w:val="bullet"/>
      <w:lvlText w:val="•"/>
      <w:lvlJc w:val="left"/>
      <w:rPr>
        <w:rFonts w:hint="default"/>
      </w:rPr>
    </w:lvl>
  </w:abstractNum>
  <w:abstractNum w:abstractNumId="17">
    <w:nsid w:val="59433A3E"/>
    <w:multiLevelType w:val="hybridMultilevel"/>
    <w:tmpl w:val="5D922D94"/>
    <w:lvl w:ilvl="0" w:tplc="D2303CFA">
      <w:start w:val="1"/>
      <w:numFmt w:val="decimal"/>
      <w:lvlText w:val="%1."/>
      <w:lvlJc w:val="left"/>
      <w:pPr>
        <w:ind w:hanging="358"/>
      </w:pPr>
      <w:rPr>
        <w:rFonts w:ascii="Verdana" w:eastAsia="Verdana" w:hAnsi="Verdana" w:hint="default"/>
        <w:b/>
        <w:bCs/>
        <w:spacing w:val="-2"/>
        <w:sz w:val="17"/>
        <w:szCs w:val="17"/>
      </w:rPr>
    </w:lvl>
    <w:lvl w:ilvl="1" w:tplc="A7B44D42">
      <w:start w:val="1"/>
      <w:numFmt w:val="bullet"/>
      <w:lvlText w:val="•"/>
      <w:lvlJc w:val="left"/>
      <w:rPr>
        <w:rFonts w:hint="default"/>
      </w:rPr>
    </w:lvl>
    <w:lvl w:ilvl="2" w:tplc="57D4B842">
      <w:start w:val="1"/>
      <w:numFmt w:val="bullet"/>
      <w:lvlText w:val="•"/>
      <w:lvlJc w:val="left"/>
      <w:rPr>
        <w:rFonts w:hint="default"/>
      </w:rPr>
    </w:lvl>
    <w:lvl w:ilvl="3" w:tplc="3BCE9F26">
      <w:start w:val="1"/>
      <w:numFmt w:val="bullet"/>
      <w:lvlText w:val="•"/>
      <w:lvlJc w:val="left"/>
      <w:rPr>
        <w:rFonts w:hint="default"/>
      </w:rPr>
    </w:lvl>
    <w:lvl w:ilvl="4" w:tplc="16EA5B78">
      <w:start w:val="1"/>
      <w:numFmt w:val="bullet"/>
      <w:lvlText w:val="•"/>
      <w:lvlJc w:val="left"/>
      <w:rPr>
        <w:rFonts w:hint="default"/>
      </w:rPr>
    </w:lvl>
    <w:lvl w:ilvl="5" w:tplc="6EB0EE32">
      <w:start w:val="1"/>
      <w:numFmt w:val="bullet"/>
      <w:lvlText w:val="•"/>
      <w:lvlJc w:val="left"/>
      <w:rPr>
        <w:rFonts w:hint="default"/>
      </w:rPr>
    </w:lvl>
    <w:lvl w:ilvl="6" w:tplc="A4A6E074">
      <w:start w:val="1"/>
      <w:numFmt w:val="bullet"/>
      <w:lvlText w:val="•"/>
      <w:lvlJc w:val="left"/>
      <w:rPr>
        <w:rFonts w:hint="default"/>
      </w:rPr>
    </w:lvl>
    <w:lvl w:ilvl="7" w:tplc="6F90433C">
      <w:start w:val="1"/>
      <w:numFmt w:val="bullet"/>
      <w:lvlText w:val="•"/>
      <w:lvlJc w:val="left"/>
      <w:rPr>
        <w:rFonts w:hint="default"/>
      </w:rPr>
    </w:lvl>
    <w:lvl w:ilvl="8" w:tplc="EB98DA74">
      <w:start w:val="1"/>
      <w:numFmt w:val="bullet"/>
      <w:lvlText w:val="•"/>
      <w:lvlJc w:val="left"/>
      <w:rPr>
        <w:rFonts w:hint="default"/>
      </w:rPr>
    </w:lvl>
  </w:abstractNum>
  <w:abstractNum w:abstractNumId="18">
    <w:nsid w:val="5F3E084C"/>
    <w:multiLevelType w:val="hybridMultilevel"/>
    <w:tmpl w:val="0C9616B2"/>
    <w:lvl w:ilvl="0" w:tplc="12AC9BEC">
      <w:start w:val="1"/>
      <w:numFmt w:val="lowerLetter"/>
      <w:lvlText w:val="%1)"/>
      <w:lvlJc w:val="left"/>
      <w:pPr>
        <w:ind w:hanging="240"/>
      </w:pPr>
      <w:rPr>
        <w:rFonts w:ascii="Verdana" w:eastAsia="Verdana" w:hAnsi="Verdana" w:hint="default"/>
        <w:sz w:val="17"/>
        <w:szCs w:val="17"/>
      </w:rPr>
    </w:lvl>
    <w:lvl w:ilvl="1" w:tplc="5D90B2C6">
      <w:start w:val="1"/>
      <w:numFmt w:val="bullet"/>
      <w:lvlText w:val="•"/>
      <w:lvlJc w:val="left"/>
      <w:rPr>
        <w:rFonts w:hint="default"/>
      </w:rPr>
    </w:lvl>
    <w:lvl w:ilvl="2" w:tplc="E2185E50">
      <w:start w:val="1"/>
      <w:numFmt w:val="bullet"/>
      <w:lvlText w:val="•"/>
      <w:lvlJc w:val="left"/>
      <w:rPr>
        <w:rFonts w:hint="default"/>
      </w:rPr>
    </w:lvl>
    <w:lvl w:ilvl="3" w:tplc="A8346FE8">
      <w:start w:val="1"/>
      <w:numFmt w:val="bullet"/>
      <w:lvlText w:val="•"/>
      <w:lvlJc w:val="left"/>
      <w:rPr>
        <w:rFonts w:hint="default"/>
      </w:rPr>
    </w:lvl>
    <w:lvl w:ilvl="4" w:tplc="7F7C2D66">
      <w:start w:val="1"/>
      <w:numFmt w:val="bullet"/>
      <w:lvlText w:val="•"/>
      <w:lvlJc w:val="left"/>
      <w:rPr>
        <w:rFonts w:hint="default"/>
      </w:rPr>
    </w:lvl>
    <w:lvl w:ilvl="5" w:tplc="F5742C96">
      <w:start w:val="1"/>
      <w:numFmt w:val="bullet"/>
      <w:lvlText w:val="•"/>
      <w:lvlJc w:val="left"/>
      <w:rPr>
        <w:rFonts w:hint="default"/>
      </w:rPr>
    </w:lvl>
    <w:lvl w:ilvl="6" w:tplc="D7FEE6D8">
      <w:start w:val="1"/>
      <w:numFmt w:val="bullet"/>
      <w:lvlText w:val="•"/>
      <w:lvlJc w:val="left"/>
      <w:rPr>
        <w:rFonts w:hint="default"/>
      </w:rPr>
    </w:lvl>
    <w:lvl w:ilvl="7" w:tplc="7F1E11B0">
      <w:start w:val="1"/>
      <w:numFmt w:val="bullet"/>
      <w:lvlText w:val="•"/>
      <w:lvlJc w:val="left"/>
      <w:rPr>
        <w:rFonts w:hint="default"/>
      </w:rPr>
    </w:lvl>
    <w:lvl w:ilvl="8" w:tplc="E3A0377A">
      <w:start w:val="1"/>
      <w:numFmt w:val="bullet"/>
      <w:lvlText w:val="•"/>
      <w:lvlJc w:val="left"/>
      <w:rPr>
        <w:rFonts w:hint="default"/>
      </w:rPr>
    </w:lvl>
  </w:abstractNum>
  <w:abstractNum w:abstractNumId="19">
    <w:nsid w:val="5FBE51E7"/>
    <w:multiLevelType w:val="hybridMultilevel"/>
    <w:tmpl w:val="2D44DA8E"/>
    <w:lvl w:ilvl="0" w:tplc="41EA3AC8">
      <w:start w:val="1"/>
      <w:numFmt w:val="bullet"/>
      <w:lvlText w:val="-"/>
      <w:lvlJc w:val="left"/>
      <w:pPr>
        <w:ind w:hanging="358"/>
      </w:pPr>
      <w:rPr>
        <w:rFonts w:ascii="Verdana" w:eastAsia="Verdana" w:hAnsi="Verdana" w:hint="default"/>
        <w:sz w:val="17"/>
        <w:szCs w:val="17"/>
      </w:rPr>
    </w:lvl>
    <w:lvl w:ilvl="1" w:tplc="5A668BB8">
      <w:start w:val="1"/>
      <w:numFmt w:val="bullet"/>
      <w:lvlText w:val="•"/>
      <w:lvlJc w:val="left"/>
      <w:rPr>
        <w:rFonts w:hint="default"/>
      </w:rPr>
    </w:lvl>
    <w:lvl w:ilvl="2" w:tplc="8084D2A2">
      <w:start w:val="1"/>
      <w:numFmt w:val="bullet"/>
      <w:lvlText w:val="•"/>
      <w:lvlJc w:val="left"/>
      <w:rPr>
        <w:rFonts w:hint="default"/>
      </w:rPr>
    </w:lvl>
    <w:lvl w:ilvl="3" w:tplc="0C3CC3FC">
      <w:start w:val="1"/>
      <w:numFmt w:val="bullet"/>
      <w:lvlText w:val="•"/>
      <w:lvlJc w:val="left"/>
      <w:rPr>
        <w:rFonts w:hint="default"/>
      </w:rPr>
    </w:lvl>
    <w:lvl w:ilvl="4" w:tplc="2BEA00E2">
      <w:start w:val="1"/>
      <w:numFmt w:val="bullet"/>
      <w:lvlText w:val="•"/>
      <w:lvlJc w:val="left"/>
      <w:rPr>
        <w:rFonts w:hint="default"/>
      </w:rPr>
    </w:lvl>
    <w:lvl w:ilvl="5" w:tplc="3F086BB8">
      <w:start w:val="1"/>
      <w:numFmt w:val="bullet"/>
      <w:lvlText w:val="•"/>
      <w:lvlJc w:val="left"/>
      <w:rPr>
        <w:rFonts w:hint="default"/>
      </w:rPr>
    </w:lvl>
    <w:lvl w:ilvl="6" w:tplc="10E6C8F8">
      <w:start w:val="1"/>
      <w:numFmt w:val="bullet"/>
      <w:lvlText w:val="•"/>
      <w:lvlJc w:val="left"/>
      <w:rPr>
        <w:rFonts w:hint="default"/>
      </w:rPr>
    </w:lvl>
    <w:lvl w:ilvl="7" w:tplc="6EA049CE">
      <w:start w:val="1"/>
      <w:numFmt w:val="bullet"/>
      <w:lvlText w:val="•"/>
      <w:lvlJc w:val="left"/>
      <w:rPr>
        <w:rFonts w:hint="default"/>
      </w:rPr>
    </w:lvl>
    <w:lvl w:ilvl="8" w:tplc="CCC8D3CC">
      <w:start w:val="1"/>
      <w:numFmt w:val="bullet"/>
      <w:lvlText w:val="•"/>
      <w:lvlJc w:val="left"/>
      <w:rPr>
        <w:rFonts w:hint="default"/>
      </w:rPr>
    </w:lvl>
  </w:abstractNum>
  <w:abstractNum w:abstractNumId="20">
    <w:nsid w:val="60294776"/>
    <w:multiLevelType w:val="hybridMultilevel"/>
    <w:tmpl w:val="7FF0BA54"/>
    <w:lvl w:ilvl="0" w:tplc="ADDC7BB0">
      <w:start w:val="1"/>
      <w:numFmt w:val="bullet"/>
      <w:lvlText w:val="–"/>
      <w:lvlJc w:val="left"/>
      <w:pPr>
        <w:ind w:hanging="358"/>
      </w:pPr>
      <w:rPr>
        <w:rFonts w:ascii="Symbol" w:eastAsia="Symbol" w:hAnsi="Symbol" w:hint="default"/>
        <w:w w:val="91"/>
        <w:sz w:val="17"/>
        <w:szCs w:val="17"/>
      </w:rPr>
    </w:lvl>
    <w:lvl w:ilvl="1" w:tplc="8F4A8EF4">
      <w:start w:val="1"/>
      <w:numFmt w:val="bullet"/>
      <w:lvlText w:val="•"/>
      <w:lvlJc w:val="left"/>
      <w:rPr>
        <w:rFonts w:hint="default"/>
      </w:rPr>
    </w:lvl>
    <w:lvl w:ilvl="2" w:tplc="CE0ACB4A">
      <w:start w:val="1"/>
      <w:numFmt w:val="bullet"/>
      <w:lvlText w:val="•"/>
      <w:lvlJc w:val="left"/>
      <w:rPr>
        <w:rFonts w:hint="default"/>
      </w:rPr>
    </w:lvl>
    <w:lvl w:ilvl="3" w:tplc="5C768718">
      <w:start w:val="1"/>
      <w:numFmt w:val="bullet"/>
      <w:lvlText w:val="•"/>
      <w:lvlJc w:val="left"/>
      <w:rPr>
        <w:rFonts w:hint="default"/>
      </w:rPr>
    </w:lvl>
    <w:lvl w:ilvl="4" w:tplc="2034EA8E">
      <w:start w:val="1"/>
      <w:numFmt w:val="bullet"/>
      <w:lvlText w:val="•"/>
      <w:lvlJc w:val="left"/>
      <w:rPr>
        <w:rFonts w:hint="default"/>
      </w:rPr>
    </w:lvl>
    <w:lvl w:ilvl="5" w:tplc="DCFC2C02">
      <w:start w:val="1"/>
      <w:numFmt w:val="bullet"/>
      <w:lvlText w:val="•"/>
      <w:lvlJc w:val="left"/>
      <w:rPr>
        <w:rFonts w:hint="default"/>
      </w:rPr>
    </w:lvl>
    <w:lvl w:ilvl="6" w:tplc="B4163A92">
      <w:start w:val="1"/>
      <w:numFmt w:val="bullet"/>
      <w:lvlText w:val="•"/>
      <w:lvlJc w:val="left"/>
      <w:rPr>
        <w:rFonts w:hint="default"/>
      </w:rPr>
    </w:lvl>
    <w:lvl w:ilvl="7" w:tplc="7DB616EE">
      <w:start w:val="1"/>
      <w:numFmt w:val="bullet"/>
      <w:lvlText w:val="•"/>
      <w:lvlJc w:val="left"/>
      <w:rPr>
        <w:rFonts w:hint="default"/>
      </w:rPr>
    </w:lvl>
    <w:lvl w:ilvl="8" w:tplc="1F6836D8">
      <w:start w:val="1"/>
      <w:numFmt w:val="bullet"/>
      <w:lvlText w:val="•"/>
      <w:lvlJc w:val="left"/>
      <w:rPr>
        <w:rFonts w:hint="default"/>
      </w:rPr>
    </w:lvl>
  </w:abstractNum>
  <w:abstractNum w:abstractNumId="21">
    <w:nsid w:val="664E00EA"/>
    <w:multiLevelType w:val="hybridMultilevel"/>
    <w:tmpl w:val="7D3A8B8E"/>
    <w:lvl w:ilvl="0" w:tplc="04130001">
      <w:start w:val="1"/>
      <w:numFmt w:val="bullet"/>
      <w:lvlText w:val=""/>
      <w:lvlJc w:val="left"/>
      <w:pPr>
        <w:ind w:hanging="358"/>
      </w:pPr>
      <w:rPr>
        <w:rFonts w:ascii="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2">
    <w:nsid w:val="681F49FD"/>
    <w:multiLevelType w:val="hybridMultilevel"/>
    <w:tmpl w:val="8BF2592E"/>
    <w:lvl w:ilvl="0" w:tplc="C4D848F6">
      <w:start w:val="1"/>
      <w:numFmt w:val="bullet"/>
      <w:lvlText w:val="–"/>
      <w:lvlJc w:val="left"/>
      <w:pPr>
        <w:ind w:hanging="358"/>
      </w:pPr>
      <w:rPr>
        <w:rFonts w:ascii="Symbol" w:eastAsia="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3">
    <w:nsid w:val="70FC44F8"/>
    <w:multiLevelType w:val="hybridMultilevel"/>
    <w:tmpl w:val="4E36CD3C"/>
    <w:lvl w:ilvl="0" w:tplc="41EA3AC8">
      <w:start w:val="1"/>
      <w:numFmt w:val="bullet"/>
      <w:lvlText w:val="-"/>
      <w:lvlJc w:val="left"/>
      <w:pPr>
        <w:ind w:hanging="358"/>
      </w:pPr>
      <w:rPr>
        <w:rFonts w:ascii="Verdana" w:eastAsia="Verdana" w:hAnsi="Verdana"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EFF51F0"/>
    <w:multiLevelType w:val="hybridMultilevel"/>
    <w:tmpl w:val="6A0C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5"/>
  </w:num>
  <w:num w:numId="4">
    <w:abstractNumId w:val="16"/>
  </w:num>
  <w:num w:numId="5">
    <w:abstractNumId w:val="13"/>
  </w:num>
  <w:num w:numId="6">
    <w:abstractNumId w:val="14"/>
  </w:num>
  <w:num w:numId="7">
    <w:abstractNumId w:val="0"/>
  </w:num>
  <w:num w:numId="8">
    <w:abstractNumId w:val="20"/>
  </w:num>
  <w:num w:numId="9">
    <w:abstractNumId w:val="11"/>
  </w:num>
  <w:num w:numId="10">
    <w:abstractNumId w:val="18"/>
  </w:num>
  <w:num w:numId="11">
    <w:abstractNumId w:val="15"/>
  </w:num>
  <w:num w:numId="12">
    <w:abstractNumId w:val="19"/>
  </w:num>
  <w:num w:numId="13">
    <w:abstractNumId w:val="17"/>
  </w:num>
  <w:num w:numId="14">
    <w:abstractNumId w:val="6"/>
  </w:num>
  <w:num w:numId="15">
    <w:abstractNumId w:val="21"/>
  </w:num>
  <w:num w:numId="16">
    <w:abstractNumId w:val="24"/>
  </w:num>
  <w:num w:numId="17">
    <w:abstractNumId w:val="23"/>
  </w:num>
  <w:num w:numId="18">
    <w:abstractNumId w:val="2"/>
  </w:num>
  <w:num w:numId="19">
    <w:abstractNumId w:val="3"/>
  </w:num>
  <w:num w:numId="20">
    <w:abstractNumId w:val="12"/>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1"/>
  </w:num>
  <w:num w:numId="26">
    <w:abstractNumId w:val="4"/>
  </w:num>
  <w:num w:numId="27">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d2bb6135-7262-4457-8ebb-fb5bd032bf44"/>
  </w:docVars>
  <w:rsids>
    <w:rsidRoot w:val="00715122"/>
    <w:rsid w:val="0000111E"/>
    <w:rsid w:val="00007BCA"/>
    <w:rsid w:val="000260AC"/>
    <w:rsid w:val="000310EC"/>
    <w:rsid w:val="00043522"/>
    <w:rsid w:val="00045773"/>
    <w:rsid w:val="00071DD4"/>
    <w:rsid w:val="000B2A55"/>
    <w:rsid w:val="000C1948"/>
    <w:rsid w:val="000C1ABA"/>
    <w:rsid w:val="000C21DC"/>
    <w:rsid w:val="000E2289"/>
    <w:rsid w:val="000E2748"/>
    <w:rsid w:val="000F0A84"/>
    <w:rsid w:val="001030D2"/>
    <w:rsid w:val="00114074"/>
    <w:rsid w:val="001268C8"/>
    <w:rsid w:val="00137DDC"/>
    <w:rsid w:val="001425FF"/>
    <w:rsid w:val="00144354"/>
    <w:rsid w:val="00146DCF"/>
    <w:rsid w:val="00154E02"/>
    <w:rsid w:val="0016326D"/>
    <w:rsid w:val="00164DC7"/>
    <w:rsid w:val="001711B3"/>
    <w:rsid w:val="00173A3D"/>
    <w:rsid w:val="00177E2A"/>
    <w:rsid w:val="00177FA5"/>
    <w:rsid w:val="00180A83"/>
    <w:rsid w:val="0018795B"/>
    <w:rsid w:val="001B4228"/>
    <w:rsid w:val="001C0108"/>
    <w:rsid w:val="001C0772"/>
    <w:rsid w:val="001C4E64"/>
    <w:rsid w:val="001D325C"/>
    <w:rsid w:val="00204B7F"/>
    <w:rsid w:val="0021555D"/>
    <w:rsid w:val="002407FB"/>
    <w:rsid w:val="002434FF"/>
    <w:rsid w:val="00252502"/>
    <w:rsid w:val="0027212F"/>
    <w:rsid w:val="00273F02"/>
    <w:rsid w:val="002917EA"/>
    <w:rsid w:val="00296F70"/>
    <w:rsid w:val="002975A6"/>
    <w:rsid w:val="002A58E0"/>
    <w:rsid w:val="002A73BA"/>
    <w:rsid w:val="002D1BFF"/>
    <w:rsid w:val="002D2DB3"/>
    <w:rsid w:val="002E1770"/>
    <w:rsid w:val="002F1AA1"/>
    <w:rsid w:val="002F3456"/>
    <w:rsid w:val="0031388D"/>
    <w:rsid w:val="00320F74"/>
    <w:rsid w:val="0032373B"/>
    <w:rsid w:val="00324B51"/>
    <w:rsid w:val="003355D1"/>
    <w:rsid w:val="00342534"/>
    <w:rsid w:val="00343E08"/>
    <w:rsid w:val="0034592B"/>
    <w:rsid w:val="00371A95"/>
    <w:rsid w:val="00372ED5"/>
    <w:rsid w:val="00386316"/>
    <w:rsid w:val="003B45CA"/>
    <w:rsid w:val="003F622D"/>
    <w:rsid w:val="004039BB"/>
    <w:rsid w:val="0041089B"/>
    <w:rsid w:val="0043028D"/>
    <w:rsid w:val="00441914"/>
    <w:rsid w:val="00441AC8"/>
    <w:rsid w:val="00451B19"/>
    <w:rsid w:val="004525C2"/>
    <w:rsid w:val="00452F9E"/>
    <w:rsid w:val="004563DF"/>
    <w:rsid w:val="00457965"/>
    <w:rsid w:val="00492A36"/>
    <w:rsid w:val="004A1186"/>
    <w:rsid w:val="004B3444"/>
    <w:rsid w:val="004E636C"/>
    <w:rsid w:val="004E70F0"/>
    <w:rsid w:val="004F1EB7"/>
    <w:rsid w:val="004F32D8"/>
    <w:rsid w:val="004F63FB"/>
    <w:rsid w:val="004F7364"/>
    <w:rsid w:val="00503A32"/>
    <w:rsid w:val="005137DE"/>
    <w:rsid w:val="005163A7"/>
    <w:rsid w:val="005213F5"/>
    <w:rsid w:val="0052413E"/>
    <w:rsid w:val="005254B1"/>
    <w:rsid w:val="00526E58"/>
    <w:rsid w:val="00532D2F"/>
    <w:rsid w:val="00533BB0"/>
    <w:rsid w:val="005464D5"/>
    <w:rsid w:val="00561E96"/>
    <w:rsid w:val="00565FB8"/>
    <w:rsid w:val="00583AF3"/>
    <w:rsid w:val="00594D73"/>
    <w:rsid w:val="00595583"/>
    <w:rsid w:val="005A0969"/>
    <w:rsid w:val="005A3081"/>
    <w:rsid w:val="005A6A83"/>
    <w:rsid w:val="005B7DEA"/>
    <w:rsid w:val="005D1B9E"/>
    <w:rsid w:val="005D466B"/>
    <w:rsid w:val="005F1980"/>
    <w:rsid w:val="0060236F"/>
    <w:rsid w:val="00615281"/>
    <w:rsid w:val="006301E8"/>
    <w:rsid w:val="00675138"/>
    <w:rsid w:val="006822AA"/>
    <w:rsid w:val="00694A2F"/>
    <w:rsid w:val="00694B9B"/>
    <w:rsid w:val="00696267"/>
    <w:rsid w:val="006A3053"/>
    <w:rsid w:val="006A5757"/>
    <w:rsid w:val="006B3834"/>
    <w:rsid w:val="006C380E"/>
    <w:rsid w:val="006D65B4"/>
    <w:rsid w:val="006E3B34"/>
    <w:rsid w:val="006F0600"/>
    <w:rsid w:val="007043B7"/>
    <w:rsid w:val="00712296"/>
    <w:rsid w:val="00712467"/>
    <w:rsid w:val="00715122"/>
    <w:rsid w:val="00715D57"/>
    <w:rsid w:val="0074212A"/>
    <w:rsid w:val="00746BF5"/>
    <w:rsid w:val="0076444E"/>
    <w:rsid w:val="00767551"/>
    <w:rsid w:val="00772B93"/>
    <w:rsid w:val="00774611"/>
    <w:rsid w:val="00784929"/>
    <w:rsid w:val="00793BE2"/>
    <w:rsid w:val="007A41E2"/>
    <w:rsid w:val="007A60DB"/>
    <w:rsid w:val="007D2509"/>
    <w:rsid w:val="007F7E61"/>
    <w:rsid w:val="0081144B"/>
    <w:rsid w:val="00821BC3"/>
    <w:rsid w:val="00824956"/>
    <w:rsid w:val="008319B0"/>
    <w:rsid w:val="00833698"/>
    <w:rsid w:val="0083383D"/>
    <w:rsid w:val="00835264"/>
    <w:rsid w:val="00851066"/>
    <w:rsid w:val="00861779"/>
    <w:rsid w:val="0086419A"/>
    <w:rsid w:val="00865FD6"/>
    <w:rsid w:val="00881970"/>
    <w:rsid w:val="00882410"/>
    <w:rsid w:val="0088721B"/>
    <w:rsid w:val="00887388"/>
    <w:rsid w:val="00887E09"/>
    <w:rsid w:val="008A65AA"/>
    <w:rsid w:val="008B072D"/>
    <w:rsid w:val="008B4C6E"/>
    <w:rsid w:val="008C05FD"/>
    <w:rsid w:val="008C1467"/>
    <w:rsid w:val="008D6990"/>
    <w:rsid w:val="008E6A83"/>
    <w:rsid w:val="008F3021"/>
    <w:rsid w:val="00900DD1"/>
    <w:rsid w:val="00901964"/>
    <w:rsid w:val="00914A0E"/>
    <w:rsid w:val="00923D0B"/>
    <w:rsid w:val="00936984"/>
    <w:rsid w:val="00945E15"/>
    <w:rsid w:val="00957EFE"/>
    <w:rsid w:val="00971F43"/>
    <w:rsid w:val="0098098D"/>
    <w:rsid w:val="009A7B1A"/>
    <w:rsid w:val="009B6E32"/>
    <w:rsid w:val="009F23CC"/>
    <w:rsid w:val="00A11323"/>
    <w:rsid w:val="00A208B0"/>
    <w:rsid w:val="00A2154B"/>
    <w:rsid w:val="00A31A39"/>
    <w:rsid w:val="00A32D05"/>
    <w:rsid w:val="00A43243"/>
    <w:rsid w:val="00A45BFC"/>
    <w:rsid w:val="00A47ED3"/>
    <w:rsid w:val="00A53D68"/>
    <w:rsid w:val="00A5691D"/>
    <w:rsid w:val="00A56E72"/>
    <w:rsid w:val="00A57F4B"/>
    <w:rsid w:val="00A6378F"/>
    <w:rsid w:val="00A86ED0"/>
    <w:rsid w:val="00AA5DB4"/>
    <w:rsid w:val="00AA7026"/>
    <w:rsid w:val="00AB32F9"/>
    <w:rsid w:val="00AB62E7"/>
    <w:rsid w:val="00AC04D7"/>
    <w:rsid w:val="00AD088D"/>
    <w:rsid w:val="00AD304F"/>
    <w:rsid w:val="00AF56C0"/>
    <w:rsid w:val="00AF6398"/>
    <w:rsid w:val="00B07A4A"/>
    <w:rsid w:val="00B21237"/>
    <w:rsid w:val="00B4770A"/>
    <w:rsid w:val="00B60A4B"/>
    <w:rsid w:val="00B6462B"/>
    <w:rsid w:val="00B71F19"/>
    <w:rsid w:val="00B72AB1"/>
    <w:rsid w:val="00B73A4D"/>
    <w:rsid w:val="00B821A3"/>
    <w:rsid w:val="00B9683E"/>
    <w:rsid w:val="00BB4DB0"/>
    <w:rsid w:val="00BC31B9"/>
    <w:rsid w:val="00BD556A"/>
    <w:rsid w:val="00BF601C"/>
    <w:rsid w:val="00C27226"/>
    <w:rsid w:val="00C310AD"/>
    <w:rsid w:val="00C36AD0"/>
    <w:rsid w:val="00C4311B"/>
    <w:rsid w:val="00C45A57"/>
    <w:rsid w:val="00C55E9E"/>
    <w:rsid w:val="00C6348E"/>
    <w:rsid w:val="00C768AE"/>
    <w:rsid w:val="00C82639"/>
    <w:rsid w:val="00C97DA8"/>
    <w:rsid w:val="00CC5AF4"/>
    <w:rsid w:val="00CD4D0F"/>
    <w:rsid w:val="00CE60DE"/>
    <w:rsid w:val="00D20E52"/>
    <w:rsid w:val="00D27480"/>
    <w:rsid w:val="00D34AC1"/>
    <w:rsid w:val="00D3599D"/>
    <w:rsid w:val="00D432A5"/>
    <w:rsid w:val="00D57E57"/>
    <w:rsid w:val="00D67A5F"/>
    <w:rsid w:val="00D7152D"/>
    <w:rsid w:val="00D8124E"/>
    <w:rsid w:val="00D858CA"/>
    <w:rsid w:val="00DA1312"/>
    <w:rsid w:val="00DA3993"/>
    <w:rsid w:val="00DD3EF9"/>
    <w:rsid w:val="00DD5A6C"/>
    <w:rsid w:val="00DE6485"/>
    <w:rsid w:val="00DE69C5"/>
    <w:rsid w:val="00E1707C"/>
    <w:rsid w:val="00E23FDE"/>
    <w:rsid w:val="00E332CD"/>
    <w:rsid w:val="00E64116"/>
    <w:rsid w:val="00E77656"/>
    <w:rsid w:val="00E81ACA"/>
    <w:rsid w:val="00E96958"/>
    <w:rsid w:val="00ED6892"/>
    <w:rsid w:val="00EE2367"/>
    <w:rsid w:val="00EF36B8"/>
    <w:rsid w:val="00F01AF0"/>
    <w:rsid w:val="00F03BB3"/>
    <w:rsid w:val="00F077BF"/>
    <w:rsid w:val="00F12A53"/>
    <w:rsid w:val="00F13BA6"/>
    <w:rsid w:val="00F5764F"/>
    <w:rsid w:val="00F630B1"/>
    <w:rsid w:val="00F66F04"/>
    <w:rsid w:val="00F71297"/>
    <w:rsid w:val="00F753D8"/>
    <w:rsid w:val="00F93487"/>
    <w:rsid w:val="00FA3C1E"/>
    <w:rsid w:val="00FC2893"/>
    <w:rsid w:val="00FC4BBE"/>
    <w:rsid w:val="00FD7D59"/>
    <w:rsid w:val="00FE15DD"/>
    <w:rsid w:val="00FF4759"/>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 w:type="paragraph" w:styleId="Normaalweb">
    <w:name w:val="Normal (Web)"/>
    <w:basedOn w:val="Standaard"/>
    <w:uiPriority w:val="99"/>
    <w:semiHidden/>
    <w:unhideWhenUsed/>
    <w:rsid w:val="00C82639"/>
    <w:pPr>
      <w:widowControl/>
      <w:spacing w:before="100" w:beforeAutospacing="1" w:after="100" w:afterAutospacing="1"/>
    </w:pPr>
    <w:rPr>
      <w:rFonts w:ascii="Times New Roman" w:eastAsia="Times New Roman" w:hAnsi="Times New Roman" w:cs="Times New Roman"/>
      <w:sz w:val="24"/>
      <w:szCs w:val="24"/>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 w:type="paragraph" w:styleId="Normaalweb">
    <w:name w:val="Normal (Web)"/>
    <w:basedOn w:val="Standaard"/>
    <w:uiPriority w:val="99"/>
    <w:semiHidden/>
    <w:unhideWhenUsed/>
    <w:rsid w:val="00C82639"/>
    <w:pPr>
      <w:widowControl/>
      <w:spacing w:before="100" w:beforeAutospacing="1" w:after="100" w:afterAutospacing="1"/>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1727">
      <w:bodyDiv w:val="1"/>
      <w:marLeft w:val="0"/>
      <w:marRight w:val="0"/>
      <w:marTop w:val="0"/>
      <w:marBottom w:val="0"/>
      <w:divBdr>
        <w:top w:val="none" w:sz="0" w:space="0" w:color="auto"/>
        <w:left w:val="none" w:sz="0" w:space="0" w:color="auto"/>
        <w:bottom w:val="none" w:sz="0" w:space="0" w:color="auto"/>
        <w:right w:val="none" w:sz="0" w:space="0" w:color="auto"/>
      </w:divBdr>
    </w:div>
    <w:div w:id="378356277">
      <w:bodyDiv w:val="1"/>
      <w:marLeft w:val="0"/>
      <w:marRight w:val="0"/>
      <w:marTop w:val="0"/>
      <w:marBottom w:val="0"/>
      <w:divBdr>
        <w:top w:val="none" w:sz="0" w:space="0" w:color="auto"/>
        <w:left w:val="none" w:sz="0" w:space="0" w:color="auto"/>
        <w:bottom w:val="none" w:sz="0" w:space="0" w:color="auto"/>
        <w:right w:val="none" w:sz="0" w:space="0" w:color="auto"/>
      </w:divBdr>
    </w:div>
    <w:div w:id="472454711">
      <w:bodyDiv w:val="1"/>
      <w:marLeft w:val="0"/>
      <w:marRight w:val="0"/>
      <w:marTop w:val="0"/>
      <w:marBottom w:val="0"/>
      <w:divBdr>
        <w:top w:val="none" w:sz="0" w:space="0" w:color="auto"/>
        <w:left w:val="none" w:sz="0" w:space="0" w:color="auto"/>
        <w:bottom w:val="none" w:sz="0" w:space="0" w:color="auto"/>
        <w:right w:val="none" w:sz="0" w:space="0" w:color="auto"/>
      </w:divBdr>
    </w:div>
    <w:div w:id="496381804">
      <w:bodyDiv w:val="1"/>
      <w:marLeft w:val="0"/>
      <w:marRight w:val="0"/>
      <w:marTop w:val="0"/>
      <w:marBottom w:val="0"/>
      <w:divBdr>
        <w:top w:val="none" w:sz="0" w:space="0" w:color="auto"/>
        <w:left w:val="none" w:sz="0" w:space="0" w:color="auto"/>
        <w:bottom w:val="none" w:sz="0" w:space="0" w:color="auto"/>
        <w:right w:val="none" w:sz="0" w:space="0" w:color="auto"/>
      </w:divBdr>
    </w:div>
    <w:div w:id="534780926">
      <w:bodyDiv w:val="1"/>
      <w:marLeft w:val="0"/>
      <w:marRight w:val="0"/>
      <w:marTop w:val="0"/>
      <w:marBottom w:val="0"/>
      <w:divBdr>
        <w:top w:val="none" w:sz="0" w:space="0" w:color="auto"/>
        <w:left w:val="none" w:sz="0" w:space="0" w:color="auto"/>
        <w:bottom w:val="none" w:sz="0" w:space="0" w:color="auto"/>
        <w:right w:val="none" w:sz="0" w:space="0" w:color="auto"/>
      </w:divBdr>
    </w:div>
    <w:div w:id="181293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127BA-19F3-4CB0-8C66-8562B04F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2168</Words>
  <Characters>11924</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2019-05-23T10:51:00Z</dcterms:created>
  <dcterms:modified xsi:type="dcterms:W3CDTF">2019-05-23T10:51:00Z</dcterms:modified>
</cp:coreProperties>
</file>